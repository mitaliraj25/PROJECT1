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14863F" w14:textId="77777777" w:rsidR="00BC6C24" w:rsidRPr="00F74CAE" w:rsidRDefault="003450CB" w:rsidP="00B90D88">
      <w:pPr>
        <w:spacing w:line="240" w:lineRule="auto"/>
        <w:jc w:val="center"/>
        <w:rPr>
          <w:rFonts w:ascii="Times New Roman" w:hAnsi="Times New Roman" w:cs="Times New Roman"/>
          <w:b/>
          <w:bCs/>
          <w:sz w:val="44"/>
          <w:szCs w:val="44"/>
          <w:lang w:val="en-US"/>
        </w:rPr>
      </w:pPr>
      <w:r w:rsidRPr="00F74CAE">
        <w:rPr>
          <w:rFonts w:ascii="Times New Roman" w:hAnsi="Times New Roman" w:cs="Times New Roman"/>
          <w:b/>
          <w:bCs/>
          <w:sz w:val="44"/>
          <w:szCs w:val="44"/>
          <w:lang w:val="en-US"/>
        </w:rPr>
        <w:t>ESTIMATION OF COBALT CHLORIDE BY COMPLEXOMETRIC TITRATION</w:t>
      </w:r>
    </w:p>
    <w:p w14:paraId="1E6EF428" w14:textId="77777777" w:rsidR="003450CB" w:rsidRPr="00F74CAE" w:rsidRDefault="003450CB" w:rsidP="00B90D88">
      <w:pPr>
        <w:spacing w:line="240" w:lineRule="auto"/>
        <w:jc w:val="center"/>
        <w:rPr>
          <w:rFonts w:ascii="Times New Roman" w:hAnsi="Times New Roman" w:cs="Times New Roman"/>
          <w:b/>
          <w:bCs/>
          <w:sz w:val="28"/>
          <w:szCs w:val="28"/>
          <w:lang w:val="en-US"/>
        </w:rPr>
      </w:pPr>
      <w:r w:rsidRPr="00F74CAE">
        <w:rPr>
          <w:rFonts w:ascii="Times New Roman" w:hAnsi="Times New Roman" w:cs="Times New Roman"/>
          <w:b/>
          <w:bCs/>
          <w:sz w:val="28"/>
          <w:szCs w:val="28"/>
          <w:lang w:val="en-US"/>
        </w:rPr>
        <w:t>(6</w:t>
      </w:r>
      <w:r w:rsidR="008B0A06" w:rsidRPr="00F74CAE">
        <w:rPr>
          <w:rFonts w:ascii="Times New Roman" w:hAnsi="Times New Roman" w:cs="Times New Roman"/>
          <w:b/>
          <w:bCs/>
          <w:sz w:val="28"/>
          <w:szCs w:val="28"/>
          <w:vertAlign w:val="superscript"/>
          <w:lang w:val="en-US"/>
        </w:rPr>
        <w:t>th</w:t>
      </w:r>
      <w:r w:rsidR="008B0A06" w:rsidRPr="00F74CAE">
        <w:rPr>
          <w:rFonts w:ascii="Times New Roman" w:hAnsi="Times New Roman" w:cs="Times New Roman"/>
          <w:b/>
          <w:bCs/>
          <w:sz w:val="28"/>
          <w:szCs w:val="28"/>
          <w:lang w:val="en-US"/>
        </w:rPr>
        <w:t xml:space="preserve">JUNE </w:t>
      </w:r>
      <w:r w:rsidRPr="00F74CAE">
        <w:rPr>
          <w:rFonts w:ascii="Times New Roman" w:hAnsi="Times New Roman" w:cs="Times New Roman"/>
          <w:b/>
          <w:bCs/>
          <w:sz w:val="28"/>
          <w:szCs w:val="28"/>
          <w:lang w:val="en-US"/>
        </w:rPr>
        <w:t>2024-20</w:t>
      </w:r>
      <w:r w:rsidR="008B0A06" w:rsidRPr="00F74CAE">
        <w:rPr>
          <w:rFonts w:ascii="Times New Roman" w:hAnsi="Times New Roman" w:cs="Times New Roman"/>
          <w:b/>
          <w:bCs/>
          <w:sz w:val="28"/>
          <w:szCs w:val="28"/>
          <w:vertAlign w:val="superscript"/>
          <w:lang w:val="en-US"/>
        </w:rPr>
        <w:t>th</w:t>
      </w:r>
      <w:r w:rsidRPr="00F74CAE">
        <w:rPr>
          <w:rFonts w:ascii="Times New Roman" w:hAnsi="Times New Roman" w:cs="Times New Roman"/>
          <w:b/>
          <w:bCs/>
          <w:sz w:val="28"/>
          <w:szCs w:val="28"/>
          <w:lang w:val="en-US"/>
        </w:rPr>
        <w:t>JULY</w:t>
      </w:r>
      <w:r w:rsidR="008B0A06" w:rsidRPr="00F74CAE">
        <w:rPr>
          <w:rFonts w:ascii="Times New Roman" w:hAnsi="Times New Roman" w:cs="Times New Roman"/>
          <w:b/>
          <w:bCs/>
          <w:sz w:val="28"/>
          <w:szCs w:val="28"/>
          <w:lang w:val="en-US"/>
        </w:rPr>
        <w:t xml:space="preserve"> 2024</w:t>
      </w:r>
      <w:r w:rsidRPr="00F74CAE">
        <w:rPr>
          <w:rFonts w:ascii="Times New Roman" w:hAnsi="Times New Roman" w:cs="Times New Roman"/>
          <w:b/>
          <w:bCs/>
          <w:sz w:val="28"/>
          <w:szCs w:val="28"/>
          <w:lang w:val="en-US"/>
        </w:rPr>
        <w:t>)</w:t>
      </w:r>
    </w:p>
    <w:p w14:paraId="21997122" w14:textId="77777777" w:rsidR="00BC6C24" w:rsidRPr="00F74CAE" w:rsidRDefault="00BC6C24" w:rsidP="00B90D88">
      <w:pPr>
        <w:spacing w:line="240" w:lineRule="auto"/>
        <w:jc w:val="center"/>
        <w:rPr>
          <w:rFonts w:ascii="Times New Roman" w:hAnsi="Times New Roman" w:cs="Times New Roman"/>
          <w:b/>
          <w:bCs/>
          <w:sz w:val="24"/>
          <w:szCs w:val="24"/>
          <w:lang w:val="en-US"/>
        </w:rPr>
      </w:pPr>
    </w:p>
    <w:p w14:paraId="1695ED96" w14:textId="77777777" w:rsidR="00BC6C24" w:rsidRPr="00F74CAE" w:rsidRDefault="003450CB" w:rsidP="00B90D88">
      <w:pPr>
        <w:spacing w:line="240" w:lineRule="auto"/>
        <w:ind w:right="26"/>
        <w:jc w:val="center"/>
        <w:rPr>
          <w:rFonts w:ascii="Times New Roman" w:hAnsi="Times New Roman" w:cs="Times New Roman"/>
          <w:b/>
          <w:bCs/>
          <w:sz w:val="24"/>
          <w:szCs w:val="24"/>
          <w:lang w:val="en-US"/>
        </w:rPr>
      </w:pPr>
      <w:r w:rsidRPr="00F74CAE">
        <w:rPr>
          <w:rFonts w:ascii="Times New Roman" w:hAnsi="Times New Roman" w:cs="Times New Roman"/>
          <w:b/>
          <w:bCs/>
          <w:noProof/>
          <w:sz w:val="28"/>
          <w:szCs w:val="28"/>
          <w:lang w:val="en-US"/>
        </w:rPr>
        <w:drawing>
          <wp:inline distT="0" distB="0" distL="0" distR="0" wp14:anchorId="789559C7" wp14:editId="14A231B0">
            <wp:extent cx="1408728" cy="1362973"/>
            <wp:effectExtent l="19050" t="0" r="972" b="0"/>
            <wp:docPr id="3" name="Picture 0" descr="logo_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250.png"/>
                    <pic:cNvPicPr/>
                  </pic:nvPicPr>
                  <pic:blipFill>
                    <a:blip r:embed="rId8" cstate="print"/>
                    <a:stretch>
                      <a:fillRect/>
                    </a:stretch>
                  </pic:blipFill>
                  <pic:spPr>
                    <a:xfrm>
                      <a:off x="0" y="0"/>
                      <a:ext cx="1413894" cy="1367971"/>
                    </a:xfrm>
                    <a:prstGeom prst="rect">
                      <a:avLst/>
                    </a:prstGeom>
                  </pic:spPr>
                </pic:pic>
              </a:graphicData>
            </a:graphic>
          </wp:inline>
        </w:drawing>
      </w:r>
    </w:p>
    <w:p w14:paraId="10C84ADE" w14:textId="77777777" w:rsidR="003450CB" w:rsidRPr="00F74CAE" w:rsidRDefault="003450CB" w:rsidP="00B90D88">
      <w:pPr>
        <w:spacing w:line="240" w:lineRule="auto"/>
        <w:jc w:val="center"/>
        <w:rPr>
          <w:rFonts w:ascii="Times New Roman" w:hAnsi="Times New Roman" w:cs="Times New Roman"/>
          <w:b/>
          <w:bCs/>
          <w:sz w:val="24"/>
          <w:szCs w:val="24"/>
          <w:lang w:val="en-US"/>
        </w:rPr>
      </w:pPr>
    </w:p>
    <w:p w14:paraId="6EECE30A" w14:textId="77777777" w:rsidR="00BC6C24" w:rsidRPr="00F74CAE" w:rsidRDefault="003450CB" w:rsidP="00B90D88">
      <w:pPr>
        <w:spacing w:line="240" w:lineRule="auto"/>
        <w:jc w:val="center"/>
        <w:rPr>
          <w:rFonts w:ascii="Times New Roman" w:hAnsi="Times New Roman" w:cs="Times New Roman"/>
          <w:b/>
          <w:bCs/>
          <w:color w:val="000000" w:themeColor="text1"/>
          <w:sz w:val="20"/>
          <w:szCs w:val="20"/>
          <w:lang w:val="en-US"/>
        </w:rPr>
      </w:pPr>
      <w:r w:rsidRPr="00F74CAE">
        <w:rPr>
          <w:rFonts w:ascii="Times New Roman" w:hAnsi="Times New Roman" w:cs="Times New Roman"/>
          <w:b/>
          <w:bCs/>
          <w:color w:val="000000" w:themeColor="text1"/>
          <w:sz w:val="20"/>
          <w:szCs w:val="20"/>
          <w:lang w:val="en-US"/>
        </w:rPr>
        <w:t>SUBMITTED BY</w:t>
      </w:r>
    </w:p>
    <w:p w14:paraId="10CEDFE9" w14:textId="77777777" w:rsidR="003450CB" w:rsidRPr="00F74CAE" w:rsidRDefault="003450CB" w:rsidP="00B90D88">
      <w:pPr>
        <w:spacing w:line="240" w:lineRule="auto"/>
        <w:jc w:val="center"/>
        <w:rPr>
          <w:rFonts w:ascii="Times New Roman" w:hAnsi="Times New Roman" w:cs="Times New Roman"/>
          <w:b/>
          <w:bCs/>
          <w:color w:val="000000" w:themeColor="text1"/>
          <w:sz w:val="32"/>
          <w:szCs w:val="32"/>
          <w:lang w:val="en-US"/>
        </w:rPr>
      </w:pPr>
      <w:r w:rsidRPr="00F74CAE">
        <w:rPr>
          <w:rFonts w:ascii="Times New Roman" w:hAnsi="Times New Roman" w:cs="Times New Roman"/>
          <w:b/>
          <w:bCs/>
          <w:color w:val="000000" w:themeColor="text1"/>
          <w:sz w:val="32"/>
          <w:szCs w:val="32"/>
          <w:lang w:val="en-US"/>
        </w:rPr>
        <w:t>MITALI RAJ</w:t>
      </w:r>
    </w:p>
    <w:p w14:paraId="6B70A90F" w14:textId="77777777" w:rsidR="00BC6C24" w:rsidRPr="00F74CAE" w:rsidRDefault="00BC6C24" w:rsidP="00B90D88">
      <w:pPr>
        <w:spacing w:line="240" w:lineRule="auto"/>
        <w:jc w:val="both"/>
        <w:rPr>
          <w:rFonts w:ascii="Times New Roman" w:hAnsi="Times New Roman" w:cs="Times New Roman"/>
          <w:b/>
          <w:bCs/>
          <w:sz w:val="24"/>
          <w:szCs w:val="24"/>
          <w:lang w:val="en-US"/>
        </w:rPr>
      </w:pPr>
    </w:p>
    <w:p w14:paraId="5C12A639" w14:textId="77777777" w:rsidR="008B0A06" w:rsidRPr="00F74CAE" w:rsidRDefault="003450CB" w:rsidP="00B90D88">
      <w:pPr>
        <w:spacing w:line="24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 xml:space="preserve">BACHELOR OF TECHNOLOGY, </w:t>
      </w:r>
    </w:p>
    <w:p w14:paraId="527FC9A0" w14:textId="77777777" w:rsidR="003450CB" w:rsidRPr="00F74CAE" w:rsidRDefault="003450CB" w:rsidP="00B90D88">
      <w:pPr>
        <w:spacing w:line="24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DEPARTMENT OF CHEMICAL</w:t>
      </w:r>
      <w:r w:rsidR="006A6BFA" w:rsidRPr="00F74CAE">
        <w:rPr>
          <w:rFonts w:ascii="Times New Roman" w:hAnsi="Times New Roman" w:cs="Times New Roman"/>
          <w:b/>
          <w:bCs/>
          <w:sz w:val="24"/>
          <w:szCs w:val="24"/>
          <w:lang w:val="en-US"/>
        </w:rPr>
        <w:t xml:space="preserve"> ENGINEERING</w:t>
      </w:r>
      <w:r w:rsidRPr="00F74CAE">
        <w:rPr>
          <w:rFonts w:ascii="Times New Roman" w:hAnsi="Times New Roman" w:cs="Times New Roman"/>
          <w:b/>
          <w:bCs/>
          <w:sz w:val="24"/>
          <w:szCs w:val="24"/>
          <w:lang w:val="en-US"/>
        </w:rPr>
        <w:t xml:space="preserve">, </w:t>
      </w:r>
    </w:p>
    <w:p w14:paraId="0B66CEB4" w14:textId="77777777" w:rsidR="00BC6C24" w:rsidRPr="00F74CAE" w:rsidRDefault="003450CB" w:rsidP="00B90D88">
      <w:pPr>
        <w:spacing w:line="24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DR. B.R. AMBEDKAR NATIONAL INSTITUTE OF TECHNOLOGY,</w:t>
      </w:r>
      <w:r w:rsidR="00B26C06">
        <w:rPr>
          <w:rFonts w:ascii="Times New Roman" w:hAnsi="Times New Roman" w:cs="Times New Roman"/>
          <w:b/>
          <w:bCs/>
          <w:sz w:val="24"/>
          <w:szCs w:val="24"/>
          <w:lang w:val="en-US"/>
        </w:rPr>
        <w:t xml:space="preserve"> </w:t>
      </w:r>
      <w:r w:rsidRPr="00F74CAE">
        <w:rPr>
          <w:rFonts w:ascii="Times New Roman" w:hAnsi="Times New Roman" w:cs="Times New Roman"/>
          <w:b/>
          <w:bCs/>
          <w:sz w:val="24"/>
          <w:szCs w:val="24"/>
          <w:lang w:val="en-US"/>
        </w:rPr>
        <w:t>JALANDHAR</w:t>
      </w:r>
    </w:p>
    <w:p w14:paraId="02147F20" w14:textId="77777777" w:rsidR="00BC6C24" w:rsidRPr="00F74CAE" w:rsidRDefault="003450CB" w:rsidP="00B90D88">
      <w:pPr>
        <w:spacing w:line="240" w:lineRule="auto"/>
        <w:jc w:val="both"/>
        <w:rPr>
          <w:rFonts w:ascii="Times New Roman" w:hAnsi="Times New Roman" w:cs="Times New Roman"/>
          <w:b/>
          <w:bCs/>
          <w:sz w:val="24"/>
          <w:szCs w:val="24"/>
          <w:lang w:val="en-US"/>
        </w:rPr>
      </w:pPr>
      <w:r w:rsidRPr="00F74CAE">
        <w:rPr>
          <w:rFonts w:ascii="Times New Roman" w:hAnsi="Times New Roman" w:cs="Times New Roman"/>
          <w:b/>
          <w:bCs/>
          <w:noProof/>
          <w:sz w:val="24"/>
          <w:szCs w:val="24"/>
          <w:lang w:val="en-US"/>
        </w:rPr>
        <w:drawing>
          <wp:anchor distT="0" distB="0" distL="114300" distR="114300" simplePos="0" relativeHeight="251657728" behindDoc="0" locked="0" layoutInCell="1" allowOverlap="1" wp14:anchorId="2D58F34C" wp14:editId="10111827">
            <wp:simplePos x="0" y="0"/>
            <wp:positionH relativeFrom="column">
              <wp:posOffset>2279015</wp:posOffset>
            </wp:positionH>
            <wp:positionV relativeFrom="paragraph">
              <wp:posOffset>109220</wp:posOffset>
            </wp:positionV>
            <wp:extent cx="1334770" cy="1285240"/>
            <wp:effectExtent l="1905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34770" cy="1285240"/>
                    </a:xfrm>
                    <a:prstGeom prst="rect">
                      <a:avLst/>
                    </a:prstGeom>
                    <a:noFill/>
                  </pic:spPr>
                </pic:pic>
              </a:graphicData>
            </a:graphic>
          </wp:anchor>
        </w:drawing>
      </w:r>
    </w:p>
    <w:p w14:paraId="675D96C9" w14:textId="77777777" w:rsidR="00BC6C24" w:rsidRPr="00F74CAE" w:rsidRDefault="00BC6C24" w:rsidP="00B90D88">
      <w:pPr>
        <w:spacing w:line="240" w:lineRule="auto"/>
        <w:jc w:val="both"/>
        <w:rPr>
          <w:rFonts w:ascii="Times New Roman" w:hAnsi="Times New Roman" w:cs="Times New Roman"/>
          <w:b/>
          <w:bCs/>
          <w:sz w:val="24"/>
          <w:szCs w:val="24"/>
          <w:lang w:val="en-US"/>
        </w:rPr>
      </w:pPr>
    </w:p>
    <w:p w14:paraId="0C6E84A7" w14:textId="77777777" w:rsidR="00BC6C24" w:rsidRPr="00F74CAE" w:rsidRDefault="00BC6C24" w:rsidP="00B90D88">
      <w:pPr>
        <w:spacing w:line="240" w:lineRule="auto"/>
        <w:jc w:val="both"/>
        <w:rPr>
          <w:rFonts w:ascii="Times New Roman" w:hAnsi="Times New Roman" w:cs="Times New Roman"/>
          <w:b/>
          <w:bCs/>
          <w:sz w:val="24"/>
          <w:szCs w:val="24"/>
          <w:lang w:val="en-US"/>
        </w:rPr>
      </w:pPr>
    </w:p>
    <w:p w14:paraId="06E3A6CE" w14:textId="77777777" w:rsidR="00BC6C24" w:rsidRPr="00F74CAE" w:rsidRDefault="00BC6C24" w:rsidP="00B90D88">
      <w:pPr>
        <w:spacing w:line="240" w:lineRule="auto"/>
        <w:jc w:val="both"/>
        <w:rPr>
          <w:rFonts w:ascii="Times New Roman" w:hAnsi="Times New Roman" w:cs="Times New Roman"/>
          <w:b/>
          <w:bCs/>
          <w:sz w:val="24"/>
          <w:szCs w:val="24"/>
          <w:lang w:val="en-US"/>
        </w:rPr>
      </w:pPr>
    </w:p>
    <w:p w14:paraId="6682DFC9" w14:textId="77777777" w:rsidR="003450CB" w:rsidRPr="00F74CAE" w:rsidRDefault="003450CB" w:rsidP="00B90D88">
      <w:pPr>
        <w:spacing w:line="240" w:lineRule="auto"/>
        <w:jc w:val="both"/>
        <w:rPr>
          <w:rFonts w:ascii="Times New Roman" w:hAnsi="Times New Roman" w:cs="Times New Roman"/>
          <w:b/>
          <w:bCs/>
          <w:sz w:val="24"/>
          <w:szCs w:val="24"/>
          <w:lang w:val="en-US"/>
        </w:rPr>
      </w:pPr>
    </w:p>
    <w:p w14:paraId="45D00FA4" w14:textId="77777777" w:rsidR="003450CB" w:rsidRPr="00F74CAE" w:rsidRDefault="003450CB" w:rsidP="00B90D88">
      <w:pPr>
        <w:spacing w:line="240" w:lineRule="auto"/>
        <w:jc w:val="both"/>
        <w:rPr>
          <w:rFonts w:ascii="Times New Roman" w:hAnsi="Times New Roman" w:cs="Times New Roman"/>
          <w:b/>
          <w:bCs/>
          <w:sz w:val="24"/>
          <w:szCs w:val="24"/>
          <w:lang w:val="en-US"/>
        </w:rPr>
      </w:pPr>
    </w:p>
    <w:p w14:paraId="59F4D673" w14:textId="77777777" w:rsidR="003450CB" w:rsidRPr="00F74CAE" w:rsidRDefault="003450CB" w:rsidP="00B90D88">
      <w:pPr>
        <w:spacing w:line="240" w:lineRule="auto"/>
        <w:jc w:val="center"/>
        <w:rPr>
          <w:rFonts w:ascii="Times New Roman" w:hAnsi="Times New Roman" w:cs="Times New Roman"/>
          <w:b/>
          <w:bCs/>
          <w:lang w:val="en-US"/>
        </w:rPr>
      </w:pPr>
      <w:r w:rsidRPr="00F74CAE">
        <w:rPr>
          <w:rFonts w:ascii="Times New Roman" w:hAnsi="Times New Roman" w:cs="Times New Roman"/>
          <w:b/>
          <w:bCs/>
          <w:lang w:val="en-US"/>
        </w:rPr>
        <w:t>UNDER THE SUPERVISION OF</w:t>
      </w:r>
    </w:p>
    <w:p w14:paraId="20D3EBBF" w14:textId="77777777" w:rsidR="003F76BA" w:rsidRPr="00F74CAE" w:rsidRDefault="003F76BA" w:rsidP="00B90D88">
      <w:pPr>
        <w:spacing w:line="240" w:lineRule="auto"/>
        <w:jc w:val="center"/>
        <w:rPr>
          <w:rFonts w:ascii="Times New Roman" w:hAnsi="Times New Roman" w:cs="Times New Roman"/>
          <w:b/>
          <w:bCs/>
          <w:sz w:val="28"/>
          <w:szCs w:val="28"/>
          <w:lang w:val="en-US"/>
        </w:rPr>
      </w:pPr>
    </w:p>
    <w:p w14:paraId="7D07BC6D" w14:textId="77777777" w:rsidR="008B0A06" w:rsidRPr="00F74CAE" w:rsidRDefault="008B0A06" w:rsidP="00B90D88">
      <w:pPr>
        <w:spacing w:line="240" w:lineRule="auto"/>
        <w:jc w:val="center"/>
        <w:rPr>
          <w:rFonts w:ascii="Times New Roman" w:hAnsi="Times New Roman" w:cs="Times New Roman"/>
          <w:b/>
          <w:bCs/>
          <w:sz w:val="26"/>
          <w:szCs w:val="26"/>
          <w:lang w:val="en-US"/>
        </w:rPr>
      </w:pPr>
      <w:r w:rsidRPr="00F74CAE">
        <w:rPr>
          <w:rFonts w:ascii="Times New Roman" w:hAnsi="Times New Roman" w:cs="Times New Roman"/>
          <w:b/>
          <w:bCs/>
          <w:sz w:val="26"/>
          <w:szCs w:val="26"/>
          <w:lang w:val="en-US"/>
        </w:rPr>
        <w:t>DR.</w:t>
      </w:r>
      <w:r w:rsidR="00B26C06">
        <w:rPr>
          <w:rFonts w:ascii="Times New Roman" w:hAnsi="Times New Roman" w:cs="Times New Roman"/>
          <w:b/>
          <w:bCs/>
          <w:sz w:val="26"/>
          <w:szCs w:val="26"/>
          <w:lang w:val="en-US"/>
        </w:rPr>
        <w:t xml:space="preserve"> </w:t>
      </w:r>
      <w:r w:rsidRPr="00F74CAE">
        <w:rPr>
          <w:rFonts w:ascii="Times New Roman" w:hAnsi="Times New Roman" w:cs="Times New Roman"/>
          <w:b/>
          <w:bCs/>
          <w:sz w:val="26"/>
          <w:szCs w:val="26"/>
          <w:lang w:val="en-US"/>
        </w:rPr>
        <w:t>POOJA SRIVASTAVA</w:t>
      </w:r>
    </w:p>
    <w:p w14:paraId="2CD48AB9" w14:textId="77777777" w:rsidR="003450CB" w:rsidRPr="00F74CAE" w:rsidRDefault="003F76BA" w:rsidP="00B90D88">
      <w:pPr>
        <w:spacing w:line="240" w:lineRule="auto"/>
        <w:jc w:val="center"/>
        <w:rPr>
          <w:rFonts w:ascii="Times New Roman" w:hAnsi="Times New Roman" w:cs="Times New Roman"/>
          <w:b/>
          <w:bCs/>
          <w:sz w:val="26"/>
          <w:szCs w:val="26"/>
          <w:lang w:val="en-US"/>
        </w:rPr>
      </w:pPr>
      <w:r w:rsidRPr="00F74CAE">
        <w:rPr>
          <w:rFonts w:ascii="Times New Roman" w:hAnsi="Times New Roman" w:cs="Times New Roman"/>
          <w:b/>
          <w:bCs/>
          <w:sz w:val="26"/>
          <w:szCs w:val="26"/>
          <w:lang w:val="en-US"/>
        </w:rPr>
        <w:t>SCIENTIST ‘E’</w:t>
      </w:r>
    </w:p>
    <w:p w14:paraId="70DAAF0D" w14:textId="77777777" w:rsidR="003F76BA" w:rsidRPr="00F74CAE" w:rsidRDefault="003F76BA" w:rsidP="00B90D88">
      <w:pPr>
        <w:spacing w:line="240" w:lineRule="auto"/>
        <w:jc w:val="center"/>
        <w:rPr>
          <w:rFonts w:ascii="Times New Roman" w:hAnsi="Times New Roman" w:cs="Times New Roman"/>
          <w:b/>
          <w:bCs/>
          <w:sz w:val="28"/>
          <w:szCs w:val="28"/>
          <w:lang w:val="en-US"/>
        </w:rPr>
      </w:pPr>
    </w:p>
    <w:p w14:paraId="107A6961" w14:textId="7A5D5E97" w:rsidR="003F76BA" w:rsidRPr="00F74CAE" w:rsidRDefault="003F76BA" w:rsidP="00B90D88">
      <w:pPr>
        <w:spacing w:line="240" w:lineRule="auto"/>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INSTITUTE OF NUCLEAR MEDICINEAND ALLIED SCIENCES</w:t>
      </w:r>
      <w:r w:rsidR="00B90D88">
        <w:rPr>
          <w:rFonts w:ascii="Times New Roman" w:hAnsi="Times New Roman" w:cs="Times New Roman"/>
          <w:b/>
          <w:bCs/>
          <w:sz w:val="24"/>
          <w:szCs w:val="24"/>
          <w:lang w:val="en-US"/>
        </w:rPr>
        <w:t xml:space="preserve"> </w:t>
      </w:r>
      <w:r w:rsidRPr="00F74CAE">
        <w:rPr>
          <w:rFonts w:ascii="Times New Roman" w:hAnsi="Times New Roman" w:cs="Times New Roman"/>
          <w:b/>
          <w:bCs/>
          <w:sz w:val="24"/>
          <w:szCs w:val="24"/>
          <w:lang w:val="en-US"/>
        </w:rPr>
        <w:t>(INMAS)-DRDO</w:t>
      </w:r>
    </w:p>
    <w:p w14:paraId="43297831" w14:textId="132C2D87" w:rsidR="00BC6C24" w:rsidRPr="00F74CAE" w:rsidRDefault="00B26C06" w:rsidP="00B90D88">
      <w:pPr>
        <w:spacing w:line="24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BRIG. </w:t>
      </w:r>
      <w:r w:rsidR="003F76BA" w:rsidRPr="00F74CAE">
        <w:rPr>
          <w:rFonts w:ascii="Times New Roman" w:hAnsi="Times New Roman" w:cs="Times New Roman"/>
          <w:b/>
          <w:bCs/>
          <w:sz w:val="24"/>
          <w:szCs w:val="24"/>
          <w:lang w:val="en-US"/>
        </w:rPr>
        <w:t>SK MAZUMDAR MARG,</w:t>
      </w:r>
      <w:r w:rsidR="005044C7">
        <w:rPr>
          <w:rFonts w:ascii="Times New Roman" w:hAnsi="Times New Roman" w:cs="Times New Roman"/>
          <w:b/>
          <w:bCs/>
          <w:sz w:val="24"/>
          <w:szCs w:val="24"/>
          <w:lang w:val="en-US"/>
        </w:rPr>
        <w:t xml:space="preserve"> </w:t>
      </w:r>
      <w:r w:rsidR="003F76BA" w:rsidRPr="00F74CAE">
        <w:rPr>
          <w:rFonts w:ascii="Times New Roman" w:hAnsi="Times New Roman" w:cs="Times New Roman"/>
          <w:b/>
          <w:bCs/>
          <w:sz w:val="24"/>
          <w:szCs w:val="24"/>
          <w:lang w:val="en-US"/>
        </w:rPr>
        <w:t>TIMARPUR,</w:t>
      </w:r>
      <w:r>
        <w:rPr>
          <w:rFonts w:ascii="Times New Roman" w:hAnsi="Times New Roman" w:cs="Times New Roman"/>
          <w:b/>
          <w:bCs/>
          <w:sz w:val="24"/>
          <w:szCs w:val="24"/>
          <w:lang w:val="en-US"/>
        </w:rPr>
        <w:t xml:space="preserve"> </w:t>
      </w:r>
      <w:r w:rsidR="003F76BA" w:rsidRPr="00F74CAE">
        <w:rPr>
          <w:rFonts w:ascii="Times New Roman" w:hAnsi="Times New Roman" w:cs="Times New Roman"/>
          <w:b/>
          <w:bCs/>
          <w:sz w:val="24"/>
          <w:szCs w:val="24"/>
          <w:lang w:val="en-US"/>
        </w:rPr>
        <w:t>NEW DELHI,110054</w:t>
      </w:r>
    </w:p>
    <w:p w14:paraId="28F4D45B" w14:textId="77777777" w:rsidR="006A6BFA" w:rsidRPr="00F74CAE" w:rsidRDefault="006A6BFA" w:rsidP="00B90D88">
      <w:pPr>
        <w:spacing w:line="240" w:lineRule="auto"/>
        <w:jc w:val="center"/>
        <w:rPr>
          <w:rFonts w:ascii="Times New Roman" w:hAnsi="Times New Roman" w:cs="Times New Roman"/>
          <w:b/>
          <w:bCs/>
          <w:sz w:val="24"/>
          <w:szCs w:val="24"/>
          <w:lang w:val="en-US"/>
        </w:rPr>
      </w:pPr>
    </w:p>
    <w:p w14:paraId="538377C1" w14:textId="77777777" w:rsidR="00A50E7E" w:rsidRPr="00F74CAE" w:rsidRDefault="00A50E7E" w:rsidP="00B90D88">
      <w:pPr>
        <w:spacing w:line="240" w:lineRule="auto"/>
        <w:rPr>
          <w:rFonts w:ascii="Times New Roman" w:hAnsi="Times New Roman" w:cs="Times New Roman"/>
          <w:b/>
          <w:bCs/>
          <w:sz w:val="24"/>
          <w:szCs w:val="24"/>
          <w:lang w:val="en-US"/>
        </w:rPr>
      </w:pPr>
    </w:p>
    <w:p w14:paraId="75961900" w14:textId="77777777" w:rsidR="00A50E7E" w:rsidRPr="00F74CAE" w:rsidRDefault="00A50E7E" w:rsidP="00B90D88">
      <w:pPr>
        <w:spacing w:line="240" w:lineRule="auto"/>
        <w:jc w:val="center"/>
        <w:rPr>
          <w:rFonts w:ascii="Times New Roman" w:hAnsi="Times New Roman" w:cs="Times New Roman"/>
          <w:b/>
          <w:bCs/>
          <w:sz w:val="24"/>
          <w:szCs w:val="24"/>
          <w:lang w:val="en-US"/>
        </w:rPr>
      </w:pPr>
    </w:p>
    <w:p w14:paraId="1A4A18CD" w14:textId="77777777" w:rsidR="00B02EDB" w:rsidRPr="00F74CAE" w:rsidRDefault="004D51AF" w:rsidP="00B90D88">
      <w:pPr>
        <w:spacing w:line="24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ACK</w:t>
      </w:r>
      <w:r w:rsidR="00B02EDB" w:rsidRPr="00F74CAE">
        <w:rPr>
          <w:rFonts w:ascii="Times New Roman" w:hAnsi="Times New Roman" w:cs="Times New Roman"/>
          <w:b/>
          <w:bCs/>
          <w:sz w:val="24"/>
          <w:szCs w:val="24"/>
          <w:lang w:val="en-US"/>
        </w:rPr>
        <w:t>NOWLEDGEMENT</w:t>
      </w:r>
    </w:p>
    <w:p w14:paraId="27A6376E" w14:textId="77777777" w:rsidR="00B02EDB" w:rsidRPr="00F74CAE" w:rsidRDefault="00B02EDB" w:rsidP="00B90D88">
      <w:pPr>
        <w:spacing w:line="240" w:lineRule="auto"/>
        <w:jc w:val="both"/>
        <w:rPr>
          <w:rFonts w:ascii="Times New Roman" w:hAnsi="Times New Roman" w:cs="Times New Roman"/>
          <w:b/>
          <w:bCs/>
          <w:sz w:val="24"/>
          <w:szCs w:val="24"/>
          <w:lang w:val="en-US"/>
        </w:rPr>
      </w:pPr>
    </w:p>
    <w:p w14:paraId="2EA95153" w14:textId="4D173D82" w:rsidR="009001DA" w:rsidRPr="00F74CAE" w:rsidRDefault="00B02EDB" w:rsidP="00B90D88">
      <w:pPr>
        <w:spacing w:line="360" w:lineRule="auto"/>
        <w:jc w:val="both"/>
        <w:rPr>
          <w:rFonts w:ascii="Times New Roman" w:hAnsi="Times New Roman" w:cs="Times New Roman"/>
          <w:sz w:val="24"/>
          <w:szCs w:val="24"/>
          <w:lang w:val="en-US"/>
        </w:rPr>
      </w:pPr>
      <w:r w:rsidRPr="00F74CAE">
        <w:rPr>
          <w:rFonts w:ascii="Times New Roman" w:hAnsi="Times New Roman" w:cs="Times New Roman"/>
          <w:sz w:val="24"/>
          <w:szCs w:val="24"/>
          <w:lang w:val="en-US"/>
        </w:rPr>
        <w:t>I extent my heartfelt appreciation to Dr. Pooja Srivastava for her unwavering guidance and support throughout my internship.</w:t>
      </w:r>
      <w:r w:rsidR="00D645A1" w:rsidRPr="00F74CAE">
        <w:rPr>
          <w:rFonts w:ascii="Times New Roman" w:hAnsi="Times New Roman" w:cs="Times New Roman"/>
          <w:sz w:val="24"/>
          <w:szCs w:val="24"/>
          <w:lang w:val="en-US"/>
        </w:rPr>
        <w:t xml:space="preserve"> Her expertise and encouragement have been pivotal in shaping my understanding of the subject matter and refining my skills. The Institute of Nuclear Medicine and Allied Sciences</w:t>
      </w:r>
      <w:r w:rsidR="00897F3D">
        <w:rPr>
          <w:rFonts w:ascii="Times New Roman" w:hAnsi="Times New Roman" w:cs="Times New Roman"/>
          <w:sz w:val="24"/>
          <w:szCs w:val="24"/>
          <w:lang w:val="en-US"/>
        </w:rPr>
        <w:t xml:space="preserve"> </w:t>
      </w:r>
      <w:r w:rsidR="00D645A1" w:rsidRPr="00F74CAE">
        <w:rPr>
          <w:rFonts w:ascii="Times New Roman" w:hAnsi="Times New Roman" w:cs="Times New Roman"/>
          <w:sz w:val="24"/>
          <w:szCs w:val="24"/>
          <w:lang w:val="en-US"/>
        </w:rPr>
        <w:t>(INMAS) also receives my deepest gratitude, with continual support, whole faculty</w:t>
      </w:r>
      <w:r w:rsidR="005F4E11" w:rsidRPr="00F74CAE">
        <w:rPr>
          <w:rFonts w:ascii="Times New Roman" w:hAnsi="Times New Roman" w:cs="Times New Roman"/>
          <w:sz w:val="24"/>
          <w:szCs w:val="24"/>
          <w:lang w:val="en-US"/>
        </w:rPr>
        <w:t>, forming a treasured part of this dissertation.</w:t>
      </w:r>
      <w:r w:rsidR="005044C7">
        <w:rPr>
          <w:rFonts w:ascii="Times New Roman" w:hAnsi="Times New Roman" w:cs="Times New Roman"/>
          <w:sz w:val="24"/>
          <w:szCs w:val="24"/>
          <w:lang w:val="en-US"/>
        </w:rPr>
        <w:t xml:space="preserve"> I am also thankful to Mr. Vinod</w:t>
      </w:r>
      <w:r w:rsidR="000910FD">
        <w:rPr>
          <w:rFonts w:ascii="Times New Roman" w:hAnsi="Times New Roman" w:cs="Times New Roman"/>
          <w:sz w:val="24"/>
          <w:szCs w:val="24"/>
          <w:lang w:val="en-US"/>
        </w:rPr>
        <w:t xml:space="preserve"> Kumar</w:t>
      </w:r>
      <w:r w:rsidR="005044C7">
        <w:rPr>
          <w:rFonts w:ascii="Times New Roman" w:hAnsi="Times New Roman" w:cs="Times New Roman"/>
          <w:sz w:val="24"/>
          <w:szCs w:val="24"/>
          <w:lang w:val="en-US"/>
        </w:rPr>
        <w:t xml:space="preserve"> Kaushik, S</w:t>
      </w:r>
      <w:r w:rsidR="00DB7DE6">
        <w:rPr>
          <w:rFonts w:ascii="Times New Roman" w:hAnsi="Times New Roman" w:cs="Times New Roman"/>
          <w:sz w:val="24"/>
          <w:szCs w:val="24"/>
          <w:lang w:val="en-US"/>
        </w:rPr>
        <w:t>cientist</w:t>
      </w:r>
      <w:r w:rsidR="000910FD">
        <w:rPr>
          <w:rFonts w:ascii="Times New Roman" w:hAnsi="Times New Roman" w:cs="Times New Roman"/>
          <w:sz w:val="24"/>
          <w:szCs w:val="24"/>
          <w:lang w:val="en-US"/>
        </w:rPr>
        <w:t>-</w:t>
      </w:r>
      <w:r w:rsidR="00DB7DE6">
        <w:rPr>
          <w:rFonts w:ascii="Times New Roman" w:hAnsi="Times New Roman" w:cs="Times New Roman"/>
          <w:sz w:val="24"/>
          <w:szCs w:val="24"/>
          <w:lang w:val="en-US"/>
        </w:rPr>
        <w:t>F</w:t>
      </w:r>
      <w:r w:rsidR="005044C7">
        <w:rPr>
          <w:rFonts w:ascii="Times New Roman" w:hAnsi="Times New Roman" w:cs="Times New Roman"/>
          <w:sz w:val="24"/>
          <w:szCs w:val="24"/>
          <w:lang w:val="en-US"/>
        </w:rPr>
        <w:t xml:space="preserve">, </w:t>
      </w:r>
      <w:r w:rsidR="000910FD">
        <w:rPr>
          <w:rFonts w:ascii="Times New Roman" w:hAnsi="Times New Roman" w:cs="Times New Roman"/>
          <w:sz w:val="24"/>
          <w:szCs w:val="24"/>
          <w:lang w:val="en-US"/>
        </w:rPr>
        <w:t xml:space="preserve">Head </w:t>
      </w:r>
      <w:r w:rsidR="005044C7">
        <w:rPr>
          <w:rFonts w:ascii="Times New Roman" w:hAnsi="Times New Roman" w:cs="Times New Roman"/>
          <w:sz w:val="24"/>
          <w:szCs w:val="24"/>
          <w:lang w:val="en-US"/>
        </w:rPr>
        <w:t>CBRN for allowing me to work in his department.</w:t>
      </w:r>
      <w:r w:rsidR="005F4E11" w:rsidRPr="00F74CAE">
        <w:rPr>
          <w:rFonts w:ascii="Times New Roman" w:hAnsi="Times New Roman" w:cs="Times New Roman"/>
          <w:sz w:val="24"/>
          <w:szCs w:val="24"/>
          <w:lang w:val="en-US"/>
        </w:rPr>
        <w:t xml:space="preserve"> I owe my gratitude to Mr. Shubham for constantly guiding me throughout the internship. I am also thankful to Mr. Pankaj for his assistance and support during various stages of this project. I would like to thank my parents for their consistent support and encouragement, throughout my internship. The guidance,</w:t>
      </w:r>
      <w:r w:rsidR="00DB7DE6">
        <w:rPr>
          <w:rFonts w:ascii="Times New Roman" w:hAnsi="Times New Roman" w:cs="Times New Roman"/>
          <w:sz w:val="24"/>
          <w:szCs w:val="24"/>
          <w:lang w:val="en-US"/>
        </w:rPr>
        <w:t xml:space="preserve"> </w:t>
      </w:r>
      <w:r w:rsidR="005F4E11" w:rsidRPr="00F74CAE">
        <w:rPr>
          <w:rFonts w:ascii="Times New Roman" w:hAnsi="Times New Roman" w:cs="Times New Roman"/>
          <w:sz w:val="24"/>
          <w:szCs w:val="24"/>
          <w:lang w:val="en-US"/>
        </w:rPr>
        <w:t>encour</w:t>
      </w:r>
      <w:r w:rsidR="009001DA" w:rsidRPr="00F74CAE">
        <w:rPr>
          <w:rFonts w:ascii="Times New Roman" w:hAnsi="Times New Roman" w:cs="Times New Roman"/>
          <w:sz w:val="24"/>
          <w:szCs w:val="24"/>
          <w:lang w:val="en-US"/>
        </w:rPr>
        <w:t>agement, and assistance from all these individuals have been indispensable in the successful completion of this project. Their unwavering support has not only enriched my knowledge but has also inspired me to grow both professionally. I would like to</w:t>
      </w:r>
      <w:r w:rsidR="000910FD">
        <w:rPr>
          <w:rFonts w:ascii="Times New Roman" w:hAnsi="Times New Roman" w:cs="Times New Roman"/>
          <w:sz w:val="24"/>
          <w:szCs w:val="24"/>
          <w:lang w:val="en-US"/>
        </w:rPr>
        <w:t xml:space="preserve"> express my sincere gratitude to my</w:t>
      </w:r>
      <w:r w:rsidR="009001DA" w:rsidRPr="00F74CAE">
        <w:rPr>
          <w:rFonts w:ascii="Times New Roman" w:hAnsi="Times New Roman" w:cs="Times New Roman"/>
          <w:sz w:val="24"/>
          <w:szCs w:val="24"/>
          <w:lang w:val="en-US"/>
        </w:rPr>
        <w:t xml:space="preserve"> colleagues</w:t>
      </w:r>
      <w:r w:rsidR="000910FD">
        <w:rPr>
          <w:rFonts w:ascii="Times New Roman" w:hAnsi="Times New Roman" w:cs="Times New Roman"/>
          <w:sz w:val="24"/>
          <w:szCs w:val="24"/>
          <w:lang w:val="en-US"/>
        </w:rPr>
        <w:t xml:space="preserve"> for their invaluable support and collaboration throughout</w:t>
      </w:r>
      <w:r w:rsidR="00F55C39">
        <w:rPr>
          <w:rFonts w:ascii="Times New Roman" w:hAnsi="Times New Roman" w:cs="Times New Roman"/>
          <w:sz w:val="24"/>
          <w:szCs w:val="24"/>
          <w:lang w:val="en-US"/>
        </w:rPr>
        <w:t xml:space="preserve"> this project</w:t>
      </w:r>
      <w:r w:rsidR="00B90D88">
        <w:rPr>
          <w:rFonts w:ascii="Times New Roman" w:hAnsi="Times New Roman" w:cs="Times New Roman"/>
          <w:sz w:val="24"/>
          <w:szCs w:val="24"/>
          <w:lang w:val="en-US"/>
        </w:rPr>
        <w:t>.</w:t>
      </w:r>
      <w:r w:rsidR="009001DA" w:rsidRPr="00F74CAE">
        <w:rPr>
          <w:rFonts w:ascii="Times New Roman" w:hAnsi="Times New Roman" w:cs="Times New Roman"/>
          <w:sz w:val="24"/>
          <w:szCs w:val="24"/>
          <w:lang w:val="en-US"/>
        </w:rPr>
        <w:t xml:space="preserve">                             </w:t>
      </w:r>
    </w:p>
    <w:p w14:paraId="30A1B93E" w14:textId="77777777" w:rsidR="009001DA" w:rsidRPr="00F74CAE" w:rsidRDefault="009001DA" w:rsidP="00B90D88">
      <w:pPr>
        <w:spacing w:line="240" w:lineRule="auto"/>
        <w:jc w:val="both"/>
        <w:rPr>
          <w:rFonts w:ascii="Times New Roman" w:hAnsi="Times New Roman" w:cs="Times New Roman"/>
          <w:sz w:val="24"/>
          <w:szCs w:val="24"/>
          <w:lang w:val="en-US"/>
        </w:rPr>
      </w:pPr>
    </w:p>
    <w:p w14:paraId="474C3C11" w14:textId="77777777" w:rsidR="009001DA" w:rsidRPr="00F74CAE" w:rsidRDefault="009001DA" w:rsidP="00B90D88">
      <w:pPr>
        <w:spacing w:line="240" w:lineRule="auto"/>
        <w:jc w:val="both"/>
        <w:rPr>
          <w:rFonts w:ascii="Times New Roman" w:hAnsi="Times New Roman" w:cs="Times New Roman"/>
          <w:sz w:val="24"/>
          <w:szCs w:val="24"/>
          <w:lang w:val="en-US"/>
        </w:rPr>
      </w:pPr>
    </w:p>
    <w:p w14:paraId="52A92906" w14:textId="77777777" w:rsidR="009001DA" w:rsidRPr="00F74CAE" w:rsidRDefault="009001DA" w:rsidP="00B90D88">
      <w:pPr>
        <w:spacing w:line="240" w:lineRule="auto"/>
        <w:jc w:val="both"/>
        <w:rPr>
          <w:rFonts w:ascii="Times New Roman" w:hAnsi="Times New Roman" w:cs="Times New Roman"/>
          <w:sz w:val="24"/>
          <w:szCs w:val="24"/>
          <w:lang w:val="en-US"/>
        </w:rPr>
      </w:pPr>
    </w:p>
    <w:p w14:paraId="3E97A4A5" w14:textId="77777777" w:rsidR="009001DA" w:rsidRPr="00F74CAE" w:rsidRDefault="009001DA" w:rsidP="00B90D88">
      <w:pPr>
        <w:spacing w:line="240" w:lineRule="auto"/>
        <w:jc w:val="both"/>
        <w:rPr>
          <w:rFonts w:ascii="Times New Roman" w:hAnsi="Times New Roman" w:cs="Times New Roman"/>
          <w:sz w:val="24"/>
          <w:szCs w:val="24"/>
          <w:lang w:val="en-US"/>
        </w:rPr>
      </w:pPr>
    </w:p>
    <w:p w14:paraId="5A942322" w14:textId="77777777" w:rsidR="009001DA" w:rsidRPr="00F74CAE" w:rsidRDefault="009001DA" w:rsidP="00B90D88">
      <w:pPr>
        <w:spacing w:line="240" w:lineRule="auto"/>
        <w:jc w:val="both"/>
        <w:rPr>
          <w:rFonts w:ascii="Times New Roman" w:hAnsi="Times New Roman" w:cs="Times New Roman"/>
          <w:sz w:val="24"/>
          <w:szCs w:val="24"/>
          <w:lang w:val="en-US"/>
        </w:rPr>
      </w:pPr>
    </w:p>
    <w:p w14:paraId="0014BD5A" w14:textId="77777777" w:rsidR="009001DA" w:rsidRPr="00F74CAE" w:rsidRDefault="009001DA" w:rsidP="001336E7">
      <w:pPr>
        <w:spacing w:line="360" w:lineRule="auto"/>
        <w:jc w:val="both"/>
        <w:rPr>
          <w:rFonts w:ascii="Times New Roman" w:hAnsi="Times New Roman" w:cs="Times New Roman"/>
          <w:sz w:val="24"/>
          <w:szCs w:val="24"/>
          <w:lang w:val="en-US"/>
        </w:rPr>
      </w:pPr>
    </w:p>
    <w:p w14:paraId="36B0CBAF" w14:textId="77777777" w:rsidR="009001DA" w:rsidRPr="00F74CAE" w:rsidRDefault="009001DA" w:rsidP="001336E7">
      <w:pPr>
        <w:spacing w:line="360" w:lineRule="auto"/>
        <w:jc w:val="both"/>
        <w:rPr>
          <w:rFonts w:ascii="Times New Roman" w:hAnsi="Times New Roman" w:cs="Times New Roman"/>
          <w:sz w:val="24"/>
          <w:szCs w:val="24"/>
          <w:lang w:val="en-US"/>
        </w:rPr>
      </w:pPr>
    </w:p>
    <w:p w14:paraId="3782D5F0" w14:textId="77777777" w:rsidR="009001DA" w:rsidRPr="00F74CAE" w:rsidRDefault="009001DA" w:rsidP="001336E7">
      <w:pPr>
        <w:tabs>
          <w:tab w:val="left" w:pos="5400"/>
        </w:tabs>
        <w:spacing w:line="360" w:lineRule="auto"/>
        <w:jc w:val="right"/>
        <w:rPr>
          <w:rFonts w:ascii="Times New Roman" w:hAnsi="Times New Roman" w:cs="Times New Roman"/>
          <w:sz w:val="24"/>
          <w:szCs w:val="24"/>
          <w:lang w:val="en-US"/>
        </w:rPr>
      </w:pPr>
      <w:r w:rsidRPr="00F74CAE">
        <w:rPr>
          <w:rFonts w:ascii="Times New Roman" w:hAnsi="Times New Roman" w:cs="Times New Roman"/>
          <w:sz w:val="24"/>
          <w:szCs w:val="24"/>
          <w:lang w:val="en-US"/>
        </w:rPr>
        <w:tab/>
      </w:r>
    </w:p>
    <w:p w14:paraId="315625BD" w14:textId="77777777" w:rsidR="00AB6386" w:rsidRDefault="00AB6386" w:rsidP="001336E7">
      <w:pPr>
        <w:tabs>
          <w:tab w:val="left" w:pos="5400"/>
        </w:tabs>
        <w:spacing w:line="360" w:lineRule="auto"/>
        <w:jc w:val="right"/>
        <w:rPr>
          <w:rFonts w:ascii="Times New Roman" w:hAnsi="Times New Roman" w:cs="Times New Roman"/>
          <w:sz w:val="24"/>
          <w:szCs w:val="24"/>
          <w:lang w:val="en-US"/>
        </w:rPr>
      </w:pPr>
    </w:p>
    <w:p w14:paraId="50F29D6C" w14:textId="77777777" w:rsidR="00AB6386" w:rsidRDefault="00714D94" w:rsidP="001336E7">
      <w:pPr>
        <w:tabs>
          <w:tab w:val="left" w:pos="5400"/>
        </w:tabs>
        <w:spacing w:line="36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68E294E" w14:textId="77777777" w:rsidR="00AB6386" w:rsidRPr="00F74CAE" w:rsidRDefault="00AB6386" w:rsidP="001336E7">
      <w:pPr>
        <w:tabs>
          <w:tab w:val="left" w:pos="5400"/>
        </w:tabs>
        <w:spacing w:line="360" w:lineRule="auto"/>
        <w:jc w:val="center"/>
        <w:rPr>
          <w:rFonts w:ascii="Times New Roman" w:hAnsi="Times New Roman" w:cs="Times New Roman"/>
          <w:sz w:val="24"/>
          <w:szCs w:val="24"/>
          <w:lang w:val="en-US"/>
        </w:rPr>
      </w:pPr>
    </w:p>
    <w:p w14:paraId="16D34C7C" w14:textId="77777777" w:rsidR="009001DA" w:rsidRPr="00F74CAE" w:rsidRDefault="009001DA" w:rsidP="001336E7">
      <w:pPr>
        <w:tabs>
          <w:tab w:val="left" w:pos="5400"/>
        </w:tabs>
        <w:spacing w:line="360" w:lineRule="auto"/>
        <w:jc w:val="both"/>
        <w:rPr>
          <w:rFonts w:ascii="Times New Roman" w:hAnsi="Times New Roman" w:cs="Times New Roman"/>
          <w:sz w:val="24"/>
          <w:szCs w:val="24"/>
          <w:lang w:val="en-US"/>
        </w:rPr>
      </w:pPr>
    </w:p>
    <w:p w14:paraId="0E198543" w14:textId="77777777" w:rsidR="00F55C39" w:rsidRDefault="00F55C39" w:rsidP="001336E7">
      <w:pPr>
        <w:tabs>
          <w:tab w:val="left" w:pos="5400"/>
        </w:tabs>
        <w:spacing w:line="360" w:lineRule="auto"/>
        <w:jc w:val="both"/>
        <w:rPr>
          <w:rFonts w:ascii="Times New Roman" w:hAnsi="Times New Roman" w:cs="Times New Roman"/>
          <w:sz w:val="24"/>
          <w:szCs w:val="24"/>
          <w:lang w:val="en-US"/>
        </w:rPr>
      </w:pPr>
    </w:p>
    <w:p w14:paraId="5A912633" w14:textId="77777777" w:rsidR="00F55C39" w:rsidRDefault="00F55C39" w:rsidP="001336E7">
      <w:pPr>
        <w:tabs>
          <w:tab w:val="left" w:pos="5400"/>
        </w:tabs>
        <w:spacing w:line="360" w:lineRule="auto"/>
        <w:jc w:val="both"/>
        <w:rPr>
          <w:rFonts w:ascii="Times New Roman" w:hAnsi="Times New Roman" w:cs="Times New Roman"/>
          <w:sz w:val="24"/>
          <w:szCs w:val="24"/>
          <w:lang w:val="en-US"/>
        </w:rPr>
      </w:pPr>
    </w:p>
    <w:p w14:paraId="14C14653" w14:textId="37CD505F" w:rsidR="004D51AF" w:rsidRPr="00F74CAE" w:rsidRDefault="00897F3D" w:rsidP="00B90D88">
      <w:pPr>
        <w:tabs>
          <w:tab w:val="left" w:pos="5400"/>
        </w:tabs>
        <w:spacing w:line="360" w:lineRule="auto"/>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anchor distT="0" distB="0" distL="114300" distR="114300" simplePos="0" relativeHeight="251656704" behindDoc="0" locked="0" layoutInCell="1" allowOverlap="1" wp14:anchorId="1CB13E8D" wp14:editId="05790DBF">
            <wp:simplePos x="0" y="0"/>
            <wp:positionH relativeFrom="margin">
              <wp:posOffset>1962150</wp:posOffset>
            </wp:positionH>
            <wp:positionV relativeFrom="margin">
              <wp:posOffset>866775</wp:posOffset>
            </wp:positionV>
            <wp:extent cx="1061085" cy="1123950"/>
            <wp:effectExtent l="19050" t="0" r="571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1085" cy="1123950"/>
                    </a:xfrm>
                    <a:prstGeom prst="rect">
                      <a:avLst/>
                    </a:prstGeom>
                    <a:noFill/>
                  </pic:spPr>
                </pic:pic>
              </a:graphicData>
            </a:graphic>
          </wp:anchor>
        </w:drawing>
      </w:r>
      <w:r w:rsidR="004D51AF" w:rsidRPr="00F74CAE">
        <w:rPr>
          <w:rFonts w:ascii="Times New Roman" w:hAnsi="Times New Roman" w:cs="Times New Roman"/>
          <w:b/>
          <w:bCs/>
          <w:sz w:val="24"/>
          <w:szCs w:val="24"/>
          <w:lang w:val="en-US"/>
        </w:rPr>
        <w:t>Dr Pooja Srivastava</w:t>
      </w:r>
      <w:r w:rsidR="00C55A08" w:rsidRPr="00F74CAE">
        <w:rPr>
          <w:rFonts w:ascii="Times New Roman" w:hAnsi="Times New Roman" w:cs="Times New Roman"/>
          <w:b/>
          <w:bCs/>
          <w:sz w:val="24"/>
          <w:szCs w:val="24"/>
          <w:lang w:val="en-US"/>
        </w:rPr>
        <w:t xml:space="preserve"> </w:t>
      </w:r>
      <w:r w:rsidR="00AB6386">
        <w:rPr>
          <w:rFonts w:ascii="Times New Roman" w:hAnsi="Times New Roman" w:cs="Times New Roman"/>
          <w:b/>
          <w:bCs/>
          <w:sz w:val="24"/>
          <w:szCs w:val="24"/>
          <w:lang w:val="en-US"/>
        </w:rPr>
        <w:t xml:space="preserve">                                                     </w:t>
      </w:r>
      <w:r w:rsidR="00C55A08" w:rsidRPr="00F74CAE">
        <w:rPr>
          <w:rFonts w:ascii="Times New Roman" w:hAnsi="Times New Roman" w:cs="Times New Roman"/>
          <w:b/>
          <w:bCs/>
          <w:sz w:val="24"/>
          <w:szCs w:val="24"/>
          <w:lang w:val="en-US"/>
        </w:rPr>
        <w:t xml:space="preserve">Institute of Nuclear Medicine &amp;Allied                                                                           </w:t>
      </w:r>
    </w:p>
    <w:p w14:paraId="55B3A69B" w14:textId="77777777" w:rsidR="004D51AF" w:rsidRPr="00F74CAE" w:rsidRDefault="00AB6386" w:rsidP="001336E7">
      <w:pPr>
        <w:tabs>
          <w:tab w:val="left" w:pos="0"/>
          <w:tab w:val="left" w:pos="5400"/>
        </w:tabs>
        <w:spacing w:line="360" w:lineRule="auto"/>
        <w:ind w:left="180" w:hanging="81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D51AF" w:rsidRPr="00F74CAE">
        <w:rPr>
          <w:rFonts w:ascii="Times New Roman" w:hAnsi="Times New Roman" w:cs="Times New Roman"/>
          <w:b/>
          <w:bCs/>
          <w:sz w:val="24"/>
          <w:szCs w:val="24"/>
          <w:lang w:val="en-US"/>
        </w:rPr>
        <w:t>Scientist E</w:t>
      </w:r>
      <w:r w:rsidR="00C55A08" w:rsidRPr="00F74CAE">
        <w:rPr>
          <w:rFonts w:ascii="Times New Roman" w:hAnsi="Times New Roman" w:cs="Times New Roman"/>
          <w:b/>
          <w:bCs/>
          <w:sz w:val="24"/>
          <w:szCs w:val="24"/>
          <w:lang w:val="en-US"/>
        </w:rPr>
        <w:t xml:space="preserve">                                                        Sciences</w:t>
      </w:r>
    </w:p>
    <w:p w14:paraId="680B7AF2" w14:textId="77777777" w:rsidR="004D51AF" w:rsidRPr="00F74CAE" w:rsidRDefault="00AB6386" w:rsidP="001336E7">
      <w:pPr>
        <w:tabs>
          <w:tab w:val="left" w:pos="0"/>
          <w:tab w:val="left" w:pos="5400"/>
        </w:tabs>
        <w:spacing w:line="360" w:lineRule="auto"/>
        <w:ind w:left="180" w:hanging="81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D51AF" w:rsidRPr="00F74CAE">
        <w:rPr>
          <w:rFonts w:ascii="Times New Roman" w:hAnsi="Times New Roman" w:cs="Times New Roman"/>
          <w:b/>
          <w:bCs/>
          <w:sz w:val="24"/>
          <w:szCs w:val="24"/>
          <w:lang w:val="en-US"/>
        </w:rPr>
        <w:t>Department of Radiological,</w:t>
      </w:r>
      <w:r>
        <w:rPr>
          <w:rFonts w:ascii="Times New Roman" w:hAnsi="Times New Roman" w:cs="Times New Roman"/>
          <w:b/>
          <w:bCs/>
          <w:sz w:val="24"/>
          <w:szCs w:val="24"/>
          <w:lang w:val="en-US"/>
        </w:rPr>
        <w:t xml:space="preserve">  </w:t>
      </w:r>
      <w:r w:rsidR="006A6BFA" w:rsidRPr="00F74CAE">
        <w:rPr>
          <w:rFonts w:ascii="Times New Roman" w:hAnsi="Times New Roman" w:cs="Times New Roman"/>
          <w:b/>
          <w:bCs/>
          <w:sz w:val="24"/>
          <w:szCs w:val="24"/>
          <w:lang w:val="en-US"/>
        </w:rPr>
        <w:t>Defence</w:t>
      </w:r>
      <w:r w:rsidR="00C55A08" w:rsidRPr="00F74CAE">
        <w:rPr>
          <w:rFonts w:ascii="Times New Roman" w:hAnsi="Times New Roman" w:cs="Times New Roman"/>
          <w:b/>
          <w:bCs/>
          <w:sz w:val="24"/>
          <w:szCs w:val="24"/>
          <w:lang w:val="en-US"/>
        </w:rPr>
        <w:t xml:space="preserve"> Research &amp;Development </w:t>
      </w:r>
    </w:p>
    <w:p w14:paraId="1B7892AC" w14:textId="77777777" w:rsidR="00C55A08" w:rsidRPr="00F74CAE" w:rsidRDefault="00AB6386" w:rsidP="001336E7">
      <w:pPr>
        <w:tabs>
          <w:tab w:val="left" w:pos="0"/>
          <w:tab w:val="left" w:pos="5400"/>
        </w:tabs>
        <w:spacing w:line="360" w:lineRule="auto"/>
        <w:ind w:left="180" w:hanging="81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D51AF" w:rsidRPr="00F74CAE">
        <w:rPr>
          <w:rFonts w:ascii="Times New Roman" w:hAnsi="Times New Roman" w:cs="Times New Roman"/>
          <w:b/>
          <w:bCs/>
          <w:sz w:val="24"/>
          <w:szCs w:val="24"/>
          <w:lang w:val="en-US"/>
        </w:rPr>
        <w:t>Nuclear and Imaging S</w:t>
      </w:r>
      <w:r w:rsidR="00C55A08" w:rsidRPr="00F74CAE">
        <w:rPr>
          <w:rFonts w:ascii="Times New Roman" w:hAnsi="Times New Roman" w:cs="Times New Roman"/>
          <w:b/>
          <w:bCs/>
          <w:sz w:val="24"/>
          <w:szCs w:val="24"/>
          <w:lang w:val="en-US"/>
        </w:rPr>
        <w:t xml:space="preserve">cience                                    </w:t>
      </w:r>
      <w:r w:rsidR="006A6BFA" w:rsidRPr="00F74CAE">
        <w:rPr>
          <w:rFonts w:ascii="Times New Roman" w:hAnsi="Times New Roman" w:cs="Times New Roman"/>
          <w:b/>
          <w:bCs/>
          <w:sz w:val="24"/>
          <w:szCs w:val="24"/>
          <w:lang w:val="en-US"/>
        </w:rPr>
        <w:t>Organi</w:t>
      </w:r>
      <w:r w:rsidR="00A50E7E" w:rsidRPr="00F74CAE">
        <w:rPr>
          <w:rFonts w:ascii="Times New Roman" w:hAnsi="Times New Roman" w:cs="Times New Roman"/>
          <w:b/>
          <w:bCs/>
          <w:sz w:val="24"/>
          <w:szCs w:val="24"/>
          <w:lang w:val="en-US"/>
        </w:rPr>
        <w:t>s</w:t>
      </w:r>
      <w:r w:rsidR="006A6BFA" w:rsidRPr="00F74CAE">
        <w:rPr>
          <w:rFonts w:ascii="Times New Roman" w:hAnsi="Times New Roman" w:cs="Times New Roman"/>
          <w:b/>
          <w:bCs/>
          <w:sz w:val="24"/>
          <w:szCs w:val="24"/>
          <w:lang w:val="en-US"/>
        </w:rPr>
        <w:t>ation</w:t>
      </w:r>
    </w:p>
    <w:p w14:paraId="7B9F9484" w14:textId="5191847E" w:rsidR="001D402D" w:rsidRPr="00F74CAE" w:rsidRDefault="00AB6386" w:rsidP="001336E7">
      <w:pPr>
        <w:tabs>
          <w:tab w:val="left" w:pos="0"/>
          <w:tab w:val="left" w:pos="5400"/>
        </w:tabs>
        <w:spacing w:line="360" w:lineRule="auto"/>
        <w:ind w:left="180" w:hanging="81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4D51AF" w:rsidRPr="00F74CAE">
        <w:rPr>
          <w:rFonts w:ascii="Times New Roman" w:hAnsi="Times New Roman" w:cs="Times New Roman"/>
          <w:b/>
          <w:bCs/>
          <w:sz w:val="24"/>
          <w:szCs w:val="24"/>
          <w:lang w:val="en-US"/>
        </w:rPr>
        <w:t>Phone: 011</w:t>
      </w:r>
      <w:r w:rsidR="00C55A08" w:rsidRPr="00F74CAE">
        <w:rPr>
          <w:rFonts w:ascii="Times New Roman" w:hAnsi="Times New Roman" w:cs="Times New Roman"/>
          <w:b/>
          <w:bCs/>
          <w:sz w:val="24"/>
          <w:szCs w:val="24"/>
          <w:lang w:val="en-US"/>
        </w:rPr>
        <w:t xml:space="preserve">23905362                                   </w:t>
      </w:r>
      <w:r w:rsidR="00F55C39">
        <w:rPr>
          <w:rFonts w:ascii="Times New Roman" w:hAnsi="Times New Roman" w:cs="Times New Roman"/>
          <w:b/>
          <w:bCs/>
          <w:sz w:val="24"/>
          <w:szCs w:val="24"/>
          <w:lang w:val="en-US"/>
        </w:rPr>
        <w:t xml:space="preserve">                  </w:t>
      </w:r>
      <w:r w:rsidR="00C55A08" w:rsidRPr="00F74CAE">
        <w:rPr>
          <w:rFonts w:ascii="Times New Roman" w:hAnsi="Times New Roman" w:cs="Times New Roman"/>
          <w:b/>
          <w:bCs/>
          <w:sz w:val="24"/>
          <w:szCs w:val="24"/>
          <w:lang w:val="en-US"/>
        </w:rPr>
        <w:t xml:space="preserve">  Ministry of Defence                             </w:t>
      </w:r>
    </w:p>
    <w:p w14:paraId="34118976" w14:textId="489ADAD3" w:rsidR="00C55A08" w:rsidRPr="00F74CAE" w:rsidRDefault="00AB6386" w:rsidP="001336E7">
      <w:pPr>
        <w:tabs>
          <w:tab w:val="left" w:pos="0"/>
          <w:tab w:val="left" w:pos="5400"/>
        </w:tabs>
        <w:spacing w:line="360" w:lineRule="auto"/>
        <w:ind w:left="180" w:hanging="81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55C39">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00C55A08" w:rsidRPr="00F74CAE">
        <w:rPr>
          <w:rFonts w:ascii="Times New Roman" w:hAnsi="Times New Roman" w:cs="Times New Roman"/>
          <w:b/>
          <w:bCs/>
          <w:sz w:val="24"/>
          <w:szCs w:val="24"/>
          <w:lang w:val="en-US"/>
        </w:rPr>
        <w:t xml:space="preserve">Government of India </w:t>
      </w:r>
    </w:p>
    <w:p w14:paraId="1FD330F0" w14:textId="42563821" w:rsidR="001D402D" w:rsidRPr="00F74CAE" w:rsidRDefault="00AB6386" w:rsidP="001336E7">
      <w:pPr>
        <w:tabs>
          <w:tab w:val="left" w:pos="5400"/>
        </w:tabs>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F55C39">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 xml:space="preserve"> </w:t>
      </w:r>
      <w:r w:rsidR="00AF084E" w:rsidRPr="00F74CAE">
        <w:rPr>
          <w:rFonts w:ascii="Times New Roman" w:hAnsi="Times New Roman" w:cs="Times New Roman"/>
          <w:b/>
          <w:bCs/>
          <w:sz w:val="24"/>
          <w:szCs w:val="24"/>
          <w:lang w:val="en-US"/>
        </w:rPr>
        <w:t xml:space="preserve"> Brig</w:t>
      </w:r>
      <w:r w:rsidR="00F55C39">
        <w:rPr>
          <w:rFonts w:ascii="Times New Roman" w:hAnsi="Times New Roman" w:cs="Times New Roman"/>
          <w:b/>
          <w:bCs/>
          <w:sz w:val="24"/>
          <w:szCs w:val="24"/>
          <w:lang w:val="en-US"/>
        </w:rPr>
        <w:t>.</w:t>
      </w:r>
      <w:r w:rsidR="00AF084E" w:rsidRPr="00F74CAE">
        <w:rPr>
          <w:rFonts w:ascii="Times New Roman" w:hAnsi="Times New Roman" w:cs="Times New Roman"/>
          <w:b/>
          <w:bCs/>
          <w:sz w:val="24"/>
          <w:szCs w:val="24"/>
          <w:lang w:val="en-US"/>
        </w:rPr>
        <w:t xml:space="preserve"> S.K. Mazumdar Marg,</w:t>
      </w:r>
      <w:r w:rsidR="00F55C39">
        <w:rPr>
          <w:rFonts w:ascii="Times New Roman" w:hAnsi="Times New Roman" w:cs="Times New Roman"/>
          <w:b/>
          <w:bCs/>
          <w:sz w:val="24"/>
          <w:szCs w:val="24"/>
          <w:lang w:val="en-US"/>
        </w:rPr>
        <w:t xml:space="preserve"> </w:t>
      </w:r>
      <w:r w:rsidR="00AF084E" w:rsidRPr="00F74CAE">
        <w:rPr>
          <w:rFonts w:ascii="Times New Roman" w:hAnsi="Times New Roman" w:cs="Times New Roman"/>
          <w:b/>
          <w:bCs/>
          <w:sz w:val="24"/>
          <w:szCs w:val="24"/>
          <w:lang w:val="en-US"/>
        </w:rPr>
        <w:t>Delhi</w:t>
      </w:r>
      <w:r>
        <w:rPr>
          <w:rFonts w:ascii="Times New Roman" w:hAnsi="Times New Roman" w:cs="Times New Roman"/>
          <w:b/>
          <w:bCs/>
          <w:sz w:val="24"/>
          <w:szCs w:val="24"/>
          <w:lang w:val="en-US"/>
        </w:rPr>
        <w:t xml:space="preserve">11054           </w:t>
      </w:r>
    </w:p>
    <w:p w14:paraId="04091C17" w14:textId="77777777" w:rsidR="001D402D" w:rsidRPr="00F74CAE" w:rsidRDefault="001D402D" w:rsidP="001336E7">
      <w:pPr>
        <w:tabs>
          <w:tab w:val="left" w:pos="5400"/>
        </w:tabs>
        <w:spacing w:line="360" w:lineRule="auto"/>
        <w:jc w:val="both"/>
        <w:rPr>
          <w:rFonts w:ascii="Times New Roman" w:hAnsi="Times New Roman" w:cs="Times New Roman"/>
          <w:b/>
          <w:bCs/>
          <w:sz w:val="24"/>
          <w:szCs w:val="24"/>
          <w:lang w:val="en-US"/>
        </w:rPr>
      </w:pPr>
    </w:p>
    <w:p w14:paraId="6C875AF8" w14:textId="77777777" w:rsidR="00AF084E" w:rsidRPr="00F74CAE" w:rsidRDefault="00AB6386" w:rsidP="001336E7">
      <w:pPr>
        <w:tabs>
          <w:tab w:val="left" w:pos="5400"/>
        </w:tabs>
        <w:spacing w:line="360" w:lineRule="auto"/>
        <w:ind w:right="-874"/>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AF084E" w:rsidRPr="00F74CAE">
        <w:rPr>
          <w:rFonts w:ascii="Times New Roman" w:hAnsi="Times New Roman" w:cs="Times New Roman"/>
          <w:b/>
          <w:bCs/>
          <w:sz w:val="32"/>
          <w:szCs w:val="32"/>
          <w:lang w:val="en-US"/>
        </w:rPr>
        <w:t>CERTIFICATE</w:t>
      </w:r>
    </w:p>
    <w:p w14:paraId="1FB9DA46" w14:textId="53A9F8E3" w:rsidR="001D402D" w:rsidRPr="00F74CAE" w:rsidRDefault="00BB0664" w:rsidP="001336E7">
      <w:pPr>
        <w:tabs>
          <w:tab w:val="left" w:pos="5400"/>
        </w:tabs>
        <w:spacing w:line="360" w:lineRule="auto"/>
        <w:jc w:val="both"/>
        <w:rPr>
          <w:rFonts w:ascii="Times New Roman" w:hAnsi="Times New Roman" w:cs="Times New Roman"/>
          <w:b/>
          <w:bCs/>
          <w:sz w:val="24"/>
          <w:szCs w:val="24"/>
          <w:lang w:val="en-US"/>
        </w:rPr>
      </w:pPr>
      <w:r>
        <w:rPr>
          <w:rFonts w:ascii="Times New Roman" w:hAnsi="Times New Roman" w:cs="Times New Roman"/>
          <w:b/>
          <w:bCs/>
          <w:noProof/>
          <w:sz w:val="24"/>
          <w:szCs w:val="24"/>
          <w:lang w:val="en-US"/>
        </w:rPr>
        <mc:AlternateContent>
          <mc:Choice Requires="wps">
            <w:drawing>
              <wp:anchor distT="0" distB="0" distL="114300" distR="114300" simplePos="0" relativeHeight="251664384" behindDoc="0" locked="0" layoutInCell="1" allowOverlap="1" wp14:anchorId="20C22C3A" wp14:editId="7F5AA647">
                <wp:simplePos x="0" y="0"/>
                <wp:positionH relativeFrom="column">
                  <wp:posOffset>-569595</wp:posOffset>
                </wp:positionH>
                <wp:positionV relativeFrom="paragraph">
                  <wp:posOffset>330835</wp:posOffset>
                </wp:positionV>
                <wp:extent cx="6866890" cy="43180"/>
                <wp:effectExtent l="0" t="0" r="10160" b="13970"/>
                <wp:wrapNone/>
                <wp:docPr id="420252313"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66890" cy="4318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F0854CC" id="_x0000_t32" coordsize="21600,21600" o:spt="32" o:oned="t" path="m,l21600,21600e" filled="f">
                <v:path arrowok="t" fillok="f" o:connecttype="none"/>
                <o:lock v:ext="edit" shapetype="t"/>
              </v:shapetype>
              <v:shape id="Straight Arrow Connector 1" o:spid="_x0000_s1026" type="#_x0000_t32" style="position:absolute;margin-left:-44.85pt;margin-top:26.05pt;width:540.7pt;height:3.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"/>
            </w:pict>
          </mc:Fallback>
        </mc:AlternateContent>
      </w:r>
    </w:p>
    <w:p w14:paraId="37F784C6" w14:textId="77777777" w:rsidR="001D402D" w:rsidRPr="00F74CAE" w:rsidRDefault="001D402D" w:rsidP="001336E7">
      <w:pPr>
        <w:tabs>
          <w:tab w:val="left" w:pos="5400"/>
        </w:tabs>
        <w:spacing w:line="360" w:lineRule="auto"/>
        <w:jc w:val="both"/>
        <w:rPr>
          <w:rFonts w:ascii="Times New Roman" w:hAnsi="Times New Roman" w:cs="Times New Roman"/>
          <w:b/>
          <w:bCs/>
          <w:sz w:val="24"/>
          <w:szCs w:val="24"/>
          <w:lang w:val="en-US"/>
        </w:rPr>
      </w:pPr>
    </w:p>
    <w:p w14:paraId="2DAD7580" w14:textId="77777777" w:rsidR="00BB5A94" w:rsidRPr="00403747" w:rsidRDefault="00BB5A94" w:rsidP="001336E7">
      <w:pPr>
        <w:tabs>
          <w:tab w:val="left" w:pos="5400"/>
        </w:tabs>
        <w:spacing w:line="360" w:lineRule="auto"/>
        <w:jc w:val="both"/>
        <w:rPr>
          <w:rFonts w:ascii="Times New Roman" w:hAnsi="Times New Roman" w:cs="Times New Roman"/>
          <w:b/>
          <w:bCs/>
          <w:sz w:val="24"/>
          <w:szCs w:val="24"/>
          <w:lang w:val="en-US"/>
        </w:rPr>
      </w:pPr>
    </w:p>
    <w:p w14:paraId="2576B343" w14:textId="5C79FD0A" w:rsidR="00F55C39" w:rsidRPr="00F55C39" w:rsidDel="00ED528F" w:rsidRDefault="00AF084E" w:rsidP="001336E7">
      <w:pPr>
        <w:spacing w:line="360" w:lineRule="auto"/>
        <w:jc w:val="both"/>
        <w:rPr>
          <w:del w:id="0" w:author="amittyagi" w:date="2024-07-19T15:36:00Z"/>
          <w:color w:val="F2F2F2" w:themeColor="background1" w:themeShade="F2"/>
          <w:lang w:val="en-US"/>
        </w:rPr>
      </w:pPr>
      <w:r w:rsidRPr="00403747">
        <w:rPr>
          <w:sz w:val="24"/>
          <w:szCs w:val="24"/>
          <w:lang w:val="en-US"/>
        </w:rPr>
        <w:t xml:space="preserve">This is to certify that the summer internship report </w:t>
      </w:r>
      <w:r w:rsidR="00F55C39" w:rsidRPr="00403747">
        <w:rPr>
          <w:sz w:val="24"/>
          <w:szCs w:val="24"/>
          <w:lang w:val="en-US"/>
        </w:rPr>
        <w:t>en</w:t>
      </w:r>
      <w:r w:rsidRPr="00403747">
        <w:rPr>
          <w:sz w:val="24"/>
          <w:szCs w:val="24"/>
          <w:lang w:val="en-US"/>
        </w:rPr>
        <w:t>titled “Estimation of Cobalt Chloride by Complexometric Titration” submitted by Ms. Mitali Raj, student of Bachelors in Technology, Department of Chemical Engineering,</w:t>
      </w:r>
      <w:r w:rsidR="00F55C39" w:rsidRPr="00403747">
        <w:rPr>
          <w:sz w:val="24"/>
          <w:szCs w:val="24"/>
          <w:lang w:val="en-US"/>
        </w:rPr>
        <w:t xml:space="preserve"> </w:t>
      </w:r>
      <w:r w:rsidRPr="00403747">
        <w:rPr>
          <w:sz w:val="24"/>
          <w:szCs w:val="24"/>
          <w:lang w:val="en-US"/>
        </w:rPr>
        <w:t>Dr. B.R. Ambedkar National Institute of Technology,</w:t>
      </w:r>
      <w:r w:rsidR="00F55C39" w:rsidRPr="00403747">
        <w:rPr>
          <w:sz w:val="24"/>
          <w:szCs w:val="24"/>
          <w:lang w:val="en-US"/>
        </w:rPr>
        <w:t xml:space="preserve"> </w:t>
      </w:r>
      <w:r w:rsidRPr="00403747">
        <w:rPr>
          <w:sz w:val="24"/>
          <w:szCs w:val="24"/>
          <w:lang w:val="en-US"/>
        </w:rPr>
        <w:t>Jalandhar</w:t>
      </w:r>
      <w:r w:rsidR="00403747" w:rsidRPr="00403747">
        <w:rPr>
          <w:sz w:val="24"/>
          <w:szCs w:val="24"/>
          <w:lang w:val="en-US"/>
        </w:rPr>
        <w:t xml:space="preserve">. This </w:t>
      </w:r>
      <w:r w:rsidR="00F55C39" w:rsidRPr="00403747">
        <w:rPr>
          <w:rFonts w:ascii="Times New Roman" w:hAnsi="Times New Roman" w:cs="Times New Roman"/>
          <w:bCs/>
          <w:sz w:val="24"/>
          <w:szCs w:val="24"/>
          <w:lang w:val="en-US"/>
        </w:rPr>
        <w:t>is a record of candidate’s own work carried out by her under my supervision and guidance</w:t>
      </w:r>
      <w:r w:rsidR="00F55C39" w:rsidRPr="00F55C39">
        <w:rPr>
          <w:rFonts w:ascii="Times New Roman" w:hAnsi="Times New Roman" w:cs="Times New Roman"/>
          <w:bCs/>
          <w:sz w:val="24"/>
          <w:szCs w:val="24"/>
          <w:lang w:val="en-US"/>
        </w:rPr>
        <w:t xml:space="preserve"> This report has reached the standard for the submission to the best </w:t>
      </w:r>
      <w:r w:rsidR="00403747">
        <w:rPr>
          <w:rFonts w:ascii="Times New Roman" w:hAnsi="Times New Roman" w:cs="Times New Roman"/>
          <w:bCs/>
          <w:sz w:val="24"/>
          <w:szCs w:val="24"/>
          <w:lang w:val="en-US"/>
        </w:rPr>
        <w:t>of my</w:t>
      </w:r>
      <w:r w:rsidR="00F55C39" w:rsidRPr="00F55C39">
        <w:rPr>
          <w:rFonts w:ascii="Times New Roman" w:hAnsi="Times New Roman" w:cs="Times New Roman"/>
          <w:bCs/>
          <w:sz w:val="24"/>
          <w:szCs w:val="24"/>
          <w:lang w:val="en-US"/>
        </w:rPr>
        <w:t xml:space="preserve"> knowledge</w:t>
      </w:r>
      <w:r w:rsidR="00403747">
        <w:rPr>
          <w:rFonts w:ascii="Times New Roman" w:hAnsi="Times New Roman" w:cs="Times New Roman"/>
          <w:bCs/>
          <w:sz w:val="24"/>
          <w:szCs w:val="24"/>
          <w:lang w:val="en-US"/>
        </w:rPr>
        <w:t>.</w:t>
      </w:r>
    </w:p>
    <w:p w14:paraId="1F13A8E4" w14:textId="77777777" w:rsidR="00BB5A94" w:rsidRPr="00F74CAE" w:rsidDel="00ED528F" w:rsidRDefault="00BB5A94" w:rsidP="001336E7">
      <w:pPr>
        <w:tabs>
          <w:tab w:val="left" w:pos="5400"/>
        </w:tabs>
        <w:spacing w:line="360" w:lineRule="auto"/>
        <w:jc w:val="both"/>
        <w:rPr>
          <w:del w:id="1" w:author="amittyagi" w:date="2024-07-19T15:36:00Z"/>
          <w:rFonts w:ascii="Times New Roman" w:hAnsi="Times New Roman" w:cs="Times New Roman"/>
          <w:bCs/>
          <w:sz w:val="24"/>
          <w:szCs w:val="24"/>
          <w:lang w:val="en-US"/>
        </w:rPr>
      </w:pPr>
    </w:p>
    <w:p w14:paraId="50430792" w14:textId="77777777" w:rsidR="00BB5A94" w:rsidRPr="00F74CAE" w:rsidRDefault="00BB5A94" w:rsidP="001336E7">
      <w:pPr>
        <w:tabs>
          <w:tab w:val="left" w:pos="5400"/>
        </w:tabs>
        <w:spacing w:line="360" w:lineRule="auto"/>
        <w:jc w:val="both"/>
        <w:rPr>
          <w:rFonts w:ascii="Times New Roman" w:hAnsi="Times New Roman" w:cs="Times New Roman"/>
          <w:bCs/>
          <w:sz w:val="24"/>
          <w:szCs w:val="24"/>
          <w:lang w:val="en-US"/>
        </w:rPr>
      </w:pPr>
    </w:p>
    <w:p w14:paraId="36865697" w14:textId="77777777" w:rsidR="00BB5A94" w:rsidRPr="00F74CAE" w:rsidRDefault="00BB5A94" w:rsidP="001336E7">
      <w:pPr>
        <w:tabs>
          <w:tab w:val="left" w:pos="5400"/>
        </w:tabs>
        <w:spacing w:line="360" w:lineRule="auto"/>
        <w:jc w:val="both"/>
        <w:rPr>
          <w:rFonts w:ascii="Times New Roman" w:hAnsi="Times New Roman" w:cs="Times New Roman"/>
          <w:bCs/>
          <w:sz w:val="24"/>
          <w:szCs w:val="24"/>
          <w:lang w:val="en-US"/>
        </w:rPr>
      </w:pPr>
    </w:p>
    <w:p w14:paraId="5AB49D92" w14:textId="412404B4" w:rsidR="00BB5A94" w:rsidRPr="00F74CAE" w:rsidRDefault="00403747" w:rsidP="001336E7">
      <w:pPr>
        <w:tabs>
          <w:tab w:val="left" w:pos="5400"/>
        </w:tabs>
        <w:spacing w:after="0" w:line="360" w:lineRule="auto"/>
        <w:ind w:right="1080"/>
        <w:jc w:val="right"/>
        <w:rPr>
          <w:rFonts w:ascii="Times New Roman" w:hAnsi="Times New Roman" w:cs="Times New Roman"/>
          <w:bCs/>
          <w:sz w:val="24"/>
          <w:szCs w:val="24"/>
          <w:lang w:val="en-US"/>
        </w:rPr>
        <w:pPrChange w:id="2" w:author="amittyagi" w:date="2024-07-19T15:36:00Z">
          <w:pPr>
            <w:tabs>
              <w:tab w:val="left" w:pos="5400"/>
            </w:tabs>
            <w:ind w:right="1080"/>
            <w:jc w:val="right"/>
          </w:pPr>
        </w:pPrChange>
      </w:pPr>
      <w:r>
        <w:rPr>
          <w:rFonts w:ascii="Times New Roman" w:hAnsi="Times New Roman" w:cs="Times New Roman"/>
          <w:bCs/>
          <w:sz w:val="24"/>
          <w:szCs w:val="24"/>
          <w:lang w:val="en-US"/>
        </w:rPr>
        <w:t xml:space="preserve">         </w:t>
      </w:r>
      <w:r w:rsidR="00BB5A94" w:rsidRPr="00F74CAE">
        <w:rPr>
          <w:rFonts w:ascii="Times New Roman" w:hAnsi="Times New Roman" w:cs="Times New Roman"/>
          <w:bCs/>
          <w:sz w:val="24"/>
          <w:szCs w:val="24"/>
          <w:lang w:val="en-US"/>
        </w:rPr>
        <w:t>Dr. Pooja Srivastava</w:t>
      </w:r>
    </w:p>
    <w:p w14:paraId="5E0DC526" w14:textId="77777777" w:rsidR="00BB5A94" w:rsidRPr="00F74CAE" w:rsidRDefault="00BB5A94" w:rsidP="001336E7">
      <w:pPr>
        <w:tabs>
          <w:tab w:val="left" w:pos="5400"/>
        </w:tabs>
        <w:spacing w:after="0" w:line="360" w:lineRule="auto"/>
        <w:ind w:right="1080"/>
        <w:jc w:val="right"/>
        <w:rPr>
          <w:rFonts w:ascii="Times New Roman" w:hAnsi="Times New Roman" w:cs="Times New Roman"/>
          <w:bCs/>
          <w:sz w:val="24"/>
          <w:szCs w:val="24"/>
          <w:lang w:val="en-US"/>
        </w:rPr>
        <w:pPrChange w:id="3" w:author="amittyagi" w:date="2024-07-19T15:36:00Z">
          <w:pPr>
            <w:tabs>
              <w:tab w:val="left" w:pos="5400"/>
            </w:tabs>
            <w:ind w:right="1080"/>
            <w:jc w:val="right"/>
          </w:pPr>
        </w:pPrChange>
      </w:pPr>
      <w:r w:rsidRPr="00F74CAE">
        <w:rPr>
          <w:rFonts w:ascii="Times New Roman" w:hAnsi="Times New Roman" w:cs="Times New Roman"/>
          <w:bCs/>
          <w:sz w:val="24"/>
          <w:szCs w:val="24"/>
          <w:lang w:val="en-US"/>
        </w:rPr>
        <w:t>(Supervisor)</w:t>
      </w:r>
    </w:p>
    <w:p w14:paraId="51513E36" w14:textId="77777777" w:rsidR="00BB5A94" w:rsidRPr="00F74CAE" w:rsidRDefault="00BB5A94" w:rsidP="001336E7">
      <w:pPr>
        <w:tabs>
          <w:tab w:val="left" w:pos="5400"/>
        </w:tabs>
        <w:spacing w:after="0" w:line="360" w:lineRule="auto"/>
        <w:ind w:right="1080"/>
        <w:jc w:val="right"/>
        <w:rPr>
          <w:rFonts w:ascii="Times New Roman" w:hAnsi="Times New Roman" w:cs="Times New Roman"/>
          <w:bCs/>
          <w:sz w:val="24"/>
          <w:szCs w:val="24"/>
          <w:lang w:val="en-US"/>
        </w:rPr>
        <w:pPrChange w:id="4" w:author="amittyagi" w:date="2024-07-19T15:36:00Z">
          <w:pPr>
            <w:tabs>
              <w:tab w:val="left" w:pos="5400"/>
            </w:tabs>
            <w:ind w:right="1080"/>
            <w:jc w:val="right"/>
          </w:pPr>
        </w:pPrChange>
      </w:pPr>
      <w:r w:rsidRPr="00F74CAE">
        <w:rPr>
          <w:rFonts w:ascii="Times New Roman" w:hAnsi="Times New Roman" w:cs="Times New Roman"/>
          <w:bCs/>
          <w:sz w:val="24"/>
          <w:szCs w:val="24"/>
          <w:lang w:val="en-US"/>
        </w:rPr>
        <w:tab/>
        <w:t>Scientist E</w:t>
      </w:r>
    </w:p>
    <w:p w14:paraId="34CC7DAD" w14:textId="77777777" w:rsidR="00A50E7E" w:rsidRPr="00F74CAE" w:rsidRDefault="00A50E7E" w:rsidP="001336E7">
      <w:pPr>
        <w:tabs>
          <w:tab w:val="left" w:pos="5400"/>
        </w:tabs>
        <w:spacing w:after="0" w:line="360" w:lineRule="auto"/>
        <w:ind w:right="1080"/>
        <w:jc w:val="right"/>
        <w:rPr>
          <w:rFonts w:ascii="Times New Roman" w:hAnsi="Times New Roman" w:cs="Times New Roman"/>
          <w:b/>
          <w:bCs/>
          <w:sz w:val="24"/>
          <w:szCs w:val="24"/>
          <w:lang w:val="en-US"/>
        </w:rPr>
        <w:pPrChange w:id="5" w:author="amittyagi" w:date="2024-07-19T15:36:00Z">
          <w:pPr>
            <w:tabs>
              <w:tab w:val="left" w:pos="5400"/>
            </w:tabs>
            <w:ind w:right="1080"/>
          </w:pPr>
        </w:pPrChange>
      </w:pPr>
    </w:p>
    <w:p w14:paraId="23FE2A72" w14:textId="77777777" w:rsidR="00A50E7E" w:rsidRPr="00F74CAE" w:rsidRDefault="00A50E7E" w:rsidP="001336E7">
      <w:pPr>
        <w:tabs>
          <w:tab w:val="left" w:pos="5400"/>
        </w:tabs>
        <w:spacing w:line="360" w:lineRule="auto"/>
        <w:ind w:right="1080"/>
        <w:rPr>
          <w:rFonts w:ascii="Times New Roman" w:hAnsi="Times New Roman" w:cs="Times New Roman"/>
          <w:b/>
          <w:bCs/>
          <w:sz w:val="24"/>
          <w:szCs w:val="24"/>
          <w:lang w:val="en-US"/>
        </w:rPr>
      </w:pPr>
    </w:p>
    <w:p w14:paraId="68AF0DA9" w14:textId="77777777" w:rsidR="00A50E7E" w:rsidRPr="00F74CAE" w:rsidRDefault="00A50E7E" w:rsidP="001336E7">
      <w:pPr>
        <w:tabs>
          <w:tab w:val="left" w:pos="5400"/>
        </w:tabs>
        <w:spacing w:line="360" w:lineRule="auto"/>
        <w:ind w:right="1080"/>
        <w:rPr>
          <w:rFonts w:ascii="Times New Roman" w:hAnsi="Times New Roman" w:cs="Times New Roman"/>
          <w:b/>
          <w:bCs/>
          <w:sz w:val="24"/>
          <w:szCs w:val="24"/>
          <w:lang w:val="en-US"/>
        </w:rPr>
      </w:pPr>
    </w:p>
    <w:p w14:paraId="1EABF9B8" w14:textId="77777777" w:rsidR="00A50E7E" w:rsidRPr="00F74CAE" w:rsidRDefault="00A50E7E" w:rsidP="001336E7">
      <w:pPr>
        <w:tabs>
          <w:tab w:val="left" w:pos="5400"/>
        </w:tabs>
        <w:spacing w:line="360" w:lineRule="auto"/>
        <w:ind w:right="1080"/>
        <w:rPr>
          <w:rFonts w:ascii="Times New Roman" w:hAnsi="Times New Roman" w:cs="Times New Roman"/>
          <w:b/>
          <w:bCs/>
          <w:sz w:val="24"/>
          <w:szCs w:val="24"/>
          <w:lang w:val="en-US"/>
        </w:rPr>
      </w:pPr>
    </w:p>
    <w:p w14:paraId="4697BBD8" w14:textId="77777777" w:rsidR="00A50E7E" w:rsidRPr="00F74CAE" w:rsidRDefault="00A50E7E" w:rsidP="001336E7">
      <w:pPr>
        <w:tabs>
          <w:tab w:val="left" w:pos="5400"/>
        </w:tabs>
        <w:spacing w:line="360" w:lineRule="auto"/>
        <w:ind w:right="1080"/>
        <w:rPr>
          <w:rFonts w:ascii="Times New Roman" w:hAnsi="Times New Roman" w:cs="Times New Roman"/>
          <w:b/>
          <w:bCs/>
          <w:sz w:val="24"/>
          <w:szCs w:val="24"/>
          <w:lang w:val="en-US"/>
        </w:rPr>
      </w:pPr>
    </w:p>
    <w:p w14:paraId="460E298E" w14:textId="77777777" w:rsidR="00A50E7E" w:rsidRPr="00F74CAE" w:rsidRDefault="00A50E7E" w:rsidP="001336E7">
      <w:pPr>
        <w:tabs>
          <w:tab w:val="left" w:pos="5400"/>
        </w:tabs>
        <w:spacing w:line="360" w:lineRule="auto"/>
        <w:ind w:right="1080"/>
        <w:rPr>
          <w:rFonts w:ascii="Times New Roman" w:hAnsi="Times New Roman" w:cs="Times New Roman"/>
          <w:b/>
          <w:bCs/>
          <w:sz w:val="24"/>
          <w:szCs w:val="24"/>
          <w:lang w:val="en-US"/>
        </w:rPr>
      </w:pPr>
    </w:p>
    <w:p w14:paraId="285D0F7E" w14:textId="77777777" w:rsidR="00A50E7E" w:rsidRPr="00F74CAE" w:rsidRDefault="00A50E7E" w:rsidP="001336E7">
      <w:pPr>
        <w:tabs>
          <w:tab w:val="left" w:pos="5400"/>
        </w:tabs>
        <w:spacing w:line="360" w:lineRule="auto"/>
        <w:ind w:right="1080"/>
        <w:rPr>
          <w:rFonts w:ascii="Times New Roman" w:hAnsi="Times New Roman" w:cs="Times New Roman"/>
          <w:b/>
          <w:bCs/>
          <w:sz w:val="24"/>
          <w:szCs w:val="24"/>
          <w:lang w:val="en-US"/>
        </w:rPr>
      </w:pPr>
    </w:p>
    <w:p w14:paraId="152825A0" w14:textId="77777777" w:rsidR="00BB5A94" w:rsidRPr="00F74CAE" w:rsidRDefault="00BB5A94" w:rsidP="001336E7">
      <w:pPr>
        <w:tabs>
          <w:tab w:val="left" w:pos="5400"/>
        </w:tabs>
        <w:spacing w:line="360" w:lineRule="auto"/>
        <w:ind w:right="1080"/>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TABLE OF CONTENTS</w:t>
      </w:r>
    </w:p>
    <w:p w14:paraId="40381E3A" w14:textId="77777777" w:rsidR="001D402D" w:rsidRPr="00F74CAE" w:rsidRDefault="001D402D" w:rsidP="001336E7">
      <w:pPr>
        <w:tabs>
          <w:tab w:val="left" w:pos="5400"/>
        </w:tabs>
        <w:spacing w:line="360" w:lineRule="auto"/>
        <w:jc w:val="both"/>
        <w:rPr>
          <w:rFonts w:ascii="Times New Roman" w:hAnsi="Times New Roman" w:cs="Times New Roman"/>
          <w:b/>
          <w:bCs/>
          <w:sz w:val="24"/>
          <w:szCs w:val="24"/>
          <w:lang w:val="en-US"/>
        </w:rPr>
      </w:pPr>
    </w:p>
    <w:tbl>
      <w:tblPr>
        <w:tblStyle w:val="TableGrid"/>
        <w:tblpPr w:leftFromText="180" w:rightFromText="180" w:vertAnchor="text" w:horzAnchor="margin" w:tblpY="-71"/>
        <w:tblW w:w="0" w:type="auto"/>
        <w:tblLook w:val="04A0" w:firstRow="1" w:lastRow="0" w:firstColumn="1" w:lastColumn="0" w:noHBand="0" w:noVBand="1"/>
      </w:tblPr>
      <w:tblGrid>
        <w:gridCol w:w="738"/>
        <w:gridCol w:w="5760"/>
        <w:gridCol w:w="1890"/>
      </w:tblGrid>
      <w:tr w:rsidR="00BB5A94" w:rsidRPr="00F74CAE" w14:paraId="6FADD56C" w14:textId="77777777" w:rsidTr="002164DB">
        <w:trPr>
          <w:trHeight w:val="620"/>
        </w:trPr>
        <w:tc>
          <w:tcPr>
            <w:tcW w:w="738" w:type="dxa"/>
          </w:tcPr>
          <w:p w14:paraId="43EC6C44" w14:textId="77777777" w:rsidR="00BB5A94" w:rsidRPr="00F74CAE" w:rsidRDefault="00BB5A94" w:rsidP="001336E7">
            <w:pPr>
              <w:tabs>
                <w:tab w:val="left" w:pos="5400"/>
              </w:tabs>
              <w:spacing w:line="360" w:lineRule="auto"/>
              <w:rPr>
                <w:rFonts w:ascii="Times New Roman" w:hAnsi="Times New Roman" w:cs="Times New Roman"/>
                <w:b/>
                <w:bCs/>
                <w:lang w:val="en-US"/>
              </w:rPr>
            </w:pPr>
          </w:p>
          <w:p w14:paraId="60023455" w14:textId="77777777" w:rsidR="00BB5A94" w:rsidRPr="00F74CAE" w:rsidRDefault="00BB5A94" w:rsidP="001336E7">
            <w:pPr>
              <w:tabs>
                <w:tab w:val="left" w:pos="5400"/>
              </w:tabs>
              <w:spacing w:line="360" w:lineRule="auto"/>
              <w:rPr>
                <w:rFonts w:ascii="Times New Roman" w:hAnsi="Times New Roman" w:cs="Times New Roman"/>
                <w:b/>
                <w:bCs/>
                <w:lang w:val="en-US"/>
              </w:rPr>
            </w:pPr>
            <w:r w:rsidRPr="00F74CAE">
              <w:rPr>
                <w:rFonts w:ascii="Times New Roman" w:hAnsi="Times New Roman" w:cs="Times New Roman"/>
                <w:b/>
                <w:bCs/>
                <w:lang w:val="en-US"/>
              </w:rPr>
              <w:t>Sno.</w:t>
            </w:r>
          </w:p>
        </w:tc>
        <w:tc>
          <w:tcPr>
            <w:tcW w:w="5760" w:type="dxa"/>
          </w:tcPr>
          <w:p w14:paraId="4F9E9398" w14:textId="77777777" w:rsidR="002164DB" w:rsidRPr="00F74CAE" w:rsidRDefault="002164DB" w:rsidP="001336E7">
            <w:pPr>
              <w:tabs>
                <w:tab w:val="left" w:pos="5400"/>
              </w:tabs>
              <w:spacing w:line="360" w:lineRule="auto"/>
              <w:jc w:val="center"/>
              <w:rPr>
                <w:rFonts w:ascii="Times New Roman" w:hAnsi="Times New Roman" w:cs="Times New Roman"/>
                <w:b/>
                <w:bCs/>
                <w:lang w:val="en-US"/>
              </w:rPr>
            </w:pPr>
          </w:p>
          <w:p w14:paraId="11910B95" w14:textId="77777777" w:rsidR="00BB5A94" w:rsidRPr="00F74CAE" w:rsidRDefault="002164DB" w:rsidP="001336E7">
            <w:pPr>
              <w:tabs>
                <w:tab w:val="left" w:pos="5400"/>
              </w:tabs>
              <w:spacing w:line="360" w:lineRule="auto"/>
              <w:jc w:val="center"/>
              <w:rPr>
                <w:rFonts w:ascii="Times New Roman" w:hAnsi="Times New Roman" w:cs="Times New Roman"/>
                <w:b/>
                <w:bCs/>
                <w:lang w:val="en-US"/>
              </w:rPr>
            </w:pPr>
            <w:r w:rsidRPr="00F74CAE">
              <w:rPr>
                <w:rFonts w:ascii="Times New Roman" w:hAnsi="Times New Roman" w:cs="Times New Roman"/>
                <w:b/>
                <w:bCs/>
                <w:lang w:val="en-US"/>
              </w:rPr>
              <w:t>TITLE</w:t>
            </w:r>
          </w:p>
        </w:tc>
        <w:tc>
          <w:tcPr>
            <w:tcW w:w="1890" w:type="dxa"/>
          </w:tcPr>
          <w:p w14:paraId="0476130C" w14:textId="77777777" w:rsidR="002164DB" w:rsidRPr="00F74CAE" w:rsidRDefault="002164DB" w:rsidP="001336E7">
            <w:pPr>
              <w:tabs>
                <w:tab w:val="left" w:pos="5400"/>
              </w:tabs>
              <w:spacing w:line="360" w:lineRule="auto"/>
              <w:jc w:val="center"/>
              <w:rPr>
                <w:rFonts w:ascii="Times New Roman" w:hAnsi="Times New Roman" w:cs="Times New Roman"/>
                <w:b/>
                <w:bCs/>
                <w:lang w:val="en-US"/>
              </w:rPr>
            </w:pPr>
          </w:p>
          <w:p w14:paraId="40C56483" w14:textId="77777777" w:rsidR="00BB5A94" w:rsidRPr="00F74CAE" w:rsidRDefault="002164DB" w:rsidP="001336E7">
            <w:pPr>
              <w:tabs>
                <w:tab w:val="left" w:pos="5400"/>
              </w:tabs>
              <w:spacing w:line="360" w:lineRule="auto"/>
              <w:jc w:val="center"/>
              <w:rPr>
                <w:rFonts w:ascii="Times New Roman" w:hAnsi="Times New Roman" w:cs="Times New Roman"/>
                <w:b/>
                <w:bCs/>
                <w:lang w:val="en-US"/>
              </w:rPr>
            </w:pPr>
            <w:r w:rsidRPr="00F74CAE">
              <w:rPr>
                <w:rFonts w:ascii="Times New Roman" w:hAnsi="Times New Roman" w:cs="Times New Roman"/>
                <w:b/>
                <w:bCs/>
                <w:lang w:val="en-US"/>
              </w:rPr>
              <w:t>PAGES</w:t>
            </w:r>
          </w:p>
        </w:tc>
      </w:tr>
      <w:tr w:rsidR="00BB5A94" w:rsidRPr="00F74CAE" w14:paraId="1F42EAAD" w14:textId="77777777" w:rsidTr="002164DB">
        <w:trPr>
          <w:trHeight w:val="435"/>
        </w:trPr>
        <w:tc>
          <w:tcPr>
            <w:tcW w:w="738" w:type="dxa"/>
          </w:tcPr>
          <w:p w14:paraId="7AE17649" w14:textId="77777777" w:rsidR="00BB5A94" w:rsidRPr="00F74CAE" w:rsidRDefault="00BB5A94" w:rsidP="001336E7">
            <w:pPr>
              <w:tabs>
                <w:tab w:val="left" w:pos="5400"/>
              </w:tabs>
              <w:spacing w:line="36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1</w:t>
            </w:r>
          </w:p>
        </w:tc>
        <w:tc>
          <w:tcPr>
            <w:tcW w:w="5760" w:type="dxa"/>
          </w:tcPr>
          <w:p w14:paraId="3683B7A5" w14:textId="77777777" w:rsidR="00BB5A94" w:rsidRPr="00F74CAE" w:rsidRDefault="002164DB" w:rsidP="001336E7">
            <w:pPr>
              <w:tabs>
                <w:tab w:val="left" w:pos="5400"/>
              </w:tabs>
              <w:spacing w:line="360" w:lineRule="auto"/>
              <w:jc w:val="both"/>
              <w:rPr>
                <w:rFonts w:ascii="Times New Roman" w:hAnsi="Times New Roman" w:cs="Times New Roman"/>
                <w:bCs/>
                <w:sz w:val="24"/>
                <w:szCs w:val="24"/>
                <w:lang w:val="en-US"/>
              </w:rPr>
            </w:pPr>
            <w:r w:rsidRPr="00F74CAE">
              <w:rPr>
                <w:rFonts w:ascii="Times New Roman" w:hAnsi="Times New Roman" w:cs="Times New Roman"/>
                <w:bCs/>
                <w:sz w:val="24"/>
                <w:szCs w:val="24"/>
                <w:lang w:val="en-US"/>
              </w:rPr>
              <w:t>ABSTRACT</w:t>
            </w:r>
          </w:p>
        </w:tc>
        <w:tc>
          <w:tcPr>
            <w:tcW w:w="1890" w:type="dxa"/>
          </w:tcPr>
          <w:p w14:paraId="762908C8" w14:textId="7C1F5B02" w:rsidR="00BB5A94" w:rsidRPr="00F74CAE" w:rsidRDefault="00403747" w:rsidP="001336E7">
            <w:pPr>
              <w:tabs>
                <w:tab w:val="left" w:pos="540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BB5A94" w:rsidRPr="00F74CAE" w14:paraId="22CD3C0E" w14:textId="77777777" w:rsidTr="002164DB">
        <w:trPr>
          <w:trHeight w:val="534"/>
        </w:trPr>
        <w:tc>
          <w:tcPr>
            <w:tcW w:w="738" w:type="dxa"/>
          </w:tcPr>
          <w:p w14:paraId="6531B8CD" w14:textId="77777777" w:rsidR="00BB5A94" w:rsidRPr="00F74CAE" w:rsidRDefault="00BB5A94" w:rsidP="001336E7">
            <w:pPr>
              <w:tabs>
                <w:tab w:val="left" w:pos="5400"/>
              </w:tabs>
              <w:spacing w:line="36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2.</w:t>
            </w:r>
          </w:p>
        </w:tc>
        <w:tc>
          <w:tcPr>
            <w:tcW w:w="5760" w:type="dxa"/>
          </w:tcPr>
          <w:p w14:paraId="3F8B7507" w14:textId="77777777" w:rsidR="00BB5A94" w:rsidRPr="00F74CAE" w:rsidRDefault="002164DB" w:rsidP="001336E7">
            <w:pPr>
              <w:tabs>
                <w:tab w:val="left" w:pos="5400"/>
              </w:tabs>
              <w:spacing w:line="360" w:lineRule="auto"/>
              <w:jc w:val="both"/>
              <w:rPr>
                <w:rFonts w:ascii="Times New Roman" w:hAnsi="Times New Roman" w:cs="Times New Roman"/>
                <w:bCs/>
                <w:sz w:val="24"/>
                <w:szCs w:val="24"/>
                <w:lang w:val="en-US"/>
              </w:rPr>
            </w:pPr>
            <w:r w:rsidRPr="00F74CAE">
              <w:rPr>
                <w:rFonts w:ascii="Times New Roman" w:hAnsi="Times New Roman" w:cs="Times New Roman"/>
                <w:bCs/>
                <w:sz w:val="24"/>
                <w:szCs w:val="24"/>
                <w:lang w:val="en-US"/>
              </w:rPr>
              <w:t>INTRODUCTION</w:t>
            </w:r>
          </w:p>
        </w:tc>
        <w:tc>
          <w:tcPr>
            <w:tcW w:w="1890" w:type="dxa"/>
          </w:tcPr>
          <w:p w14:paraId="64155E3D" w14:textId="4BF78D6A" w:rsidR="00BB5A94" w:rsidRPr="00F74CAE" w:rsidRDefault="00403747" w:rsidP="001336E7">
            <w:pPr>
              <w:tabs>
                <w:tab w:val="left" w:pos="540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6</w:t>
            </w:r>
            <w:r w:rsidR="006A6BFA" w:rsidRPr="00F74CAE">
              <w:rPr>
                <w:rFonts w:ascii="Times New Roman" w:hAnsi="Times New Roman" w:cs="Times New Roman"/>
                <w:sz w:val="24"/>
                <w:szCs w:val="24"/>
                <w:lang w:val="en-US"/>
              </w:rPr>
              <w:t>-</w:t>
            </w:r>
            <w:r w:rsidR="008D3E77">
              <w:rPr>
                <w:rFonts w:ascii="Times New Roman" w:hAnsi="Times New Roman" w:cs="Times New Roman"/>
                <w:sz w:val="24"/>
                <w:szCs w:val="24"/>
                <w:lang w:val="en-US"/>
              </w:rPr>
              <w:t>19</w:t>
            </w:r>
          </w:p>
        </w:tc>
      </w:tr>
      <w:tr w:rsidR="00BB5A94" w:rsidRPr="00F74CAE" w14:paraId="62F8C025" w14:textId="77777777" w:rsidTr="002164DB">
        <w:trPr>
          <w:trHeight w:val="525"/>
        </w:trPr>
        <w:tc>
          <w:tcPr>
            <w:tcW w:w="738" w:type="dxa"/>
          </w:tcPr>
          <w:p w14:paraId="36859C29" w14:textId="77777777" w:rsidR="00BB5A94" w:rsidRPr="00F74CAE" w:rsidRDefault="00BB5A94" w:rsidP="001336E7">
            <w:pPr>
              <w:tabs>
                <w:tab w:val="left" w:pos="5400"/>
              </w:tabs>
              <w:spacing w:line="36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3.</w:t>
            </w:r>
          </w:p>
        </w:tc>
        <w:tc>
          <w:tcPr>
            <w:tcW w:w="5760" w:type="dxa"/>
          </w:tcPr>
          <w:p w14:paraId="3EC497C7" w14:textId="77777777" w:rsidR="00BB5A94" w:rsidRPr="00F74CAE" w:rsidRDefault="002164DB" w:rsidP="001336E7">
            <w:pPr>
              <w:tabs>
                <w:tab w:val="left" w:pos="5400"/>
              </w:tabs>
              <w:spacing w:line="360" w:lineRule="auto"/>
              <w:jc w:val="both"/>
              <w:rPr>
                <w:rFonts w:ascii="Times New Roman" w:hAnsi="Times New Roman" w:cs="Times New Roman"/>
                <w:bCs/>
                <w:sz w:val="24"/>
                <w:szCs w:val="24"/>
                <w:lang w:val="en-US"/>
              </w:rPr>
            </w:pPr>
            <w:r w:rsidRPr="00F74CAE">
              <w:rPr>
                <w:rFonts w:ascii="Times New Roman" w:hAnsi="Times New Roman" w:cs="Times New Roman"/>
                <w:bCs/>
                <w:sz w:val="24"/>
                <w:szCs w:val="24"/>
                <w:lang w:val="en-US"/>
              </w:rPr>
              <w:t>OBJECTIVE</w:t>
            </w:r>
          </w:p>
        </w:tc>
        <w:tc>
          <w:tcPr>
            <w:tcW w:w="1890" w:type="dxa"/>
          </w:tcPr>
          <w:p w14:paraId="16FF80B1" w14:textId="77777777" w:rsidR="00BB5A94" w:rsidRPr="00F74CAE" w:rsidRDefault="000931CD" w:rsidP="001336E7">
            <w:pPr>
              <w:tabs>
                <w:tab w:val="left" w:pos="540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E6044C">
              <w:rPr>
                <w:rFonts w:ascii="Times New Roman" w:hAnsi="Times New Roman" w:cs="Times New Roman"/>
                <w:sz w:val="24"/>
                <w:szCs w:val="24"/>
                <w:lang w:val="en-US"/>
              </w:rPr>
              <w:t>1</w:t>
            </w:r>
          </w:p>
        </w:tc>
      </w:tr>
      <w:tr w:rsidR="00BB5A94" w:rsidRPr="00F74CAE" w14:paraId="77F04D44" w14:textId="77777777" w:rsidTr="002164DB">
        <w:trPr>
          <w:trHeight w:val="534"/>
        </w:trPr>
        <w:tc>
          <w:tcPr>
            <w:tcW w:w="738" w:type="dxa"/>
          </w:tcPr>
          <w:p w14:paraId="7BF02DF8" w14:textId="77777777" w:rsidR="00BB5A94" w:rsidRPr="00F74CAE" w:rsidRDefault="00BB5A94" w:rsidP="001336E7">
            <w:pPr>
              <w:tabs>
                <w:tab w:val="left" w:pos="5400"/>
              </w:tabs>
              <w:spacing w:line="36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4.</w:t>
            </w:r>
          </w:p>
        </w:tc>
        <w:tc>
          <w:tcPr>
            <w:tcW w:w="5760" w:type="dxa"/>
          </w:tcPr>
          <w:p w14:paraId="48207DD3" w14:textId="77777777" w:rsidR="00BB5A94" w:rsidRPr="00F74CAE" w:rsidRDefault="002164DB" w:rsidP="001336E7">
            <w:pPr>
              <w:tabs>
                <w:tab w:val="left" w:pos="5400"/>
              </w:tabs>
              <w:spacing w:line="360" w:lineRule="auto"/>
              <w:jc w:val="both"/>
              <w:rPr>
                <w:rFonts w:ascii="Times New Roman" w:hAnsi="Times New Roman" w:cs="Times New Roman"/>
                <w:bCs/>
                <w:sz w:val="24"/>
                <w:szCs w:val="24"/>
                <w:lang w:val="en-US"/>
              </w:rPr>
            </w:pPr>
            <w:r w:rsidRPr="00F74CAE">
              <w:rPr>
                <w:rFonts w:ascii="Times New Roman" w:hAnsi="Times New Roman" w:cs="Times New Roman"/>
                <w:bCs/>
                <w:sz w:val="24"/>
                <w:szCs w:val="24"/>
                <w:lang w:val="en-US"/>
              </w:rPr>
              <w:t>MATERIAL METHODS</w:t>
            </w:r>
          </w:p>
        </w:tc>
        <w:tc>
          <w:tcPr>
            <w:tcW w:w="1890" w:type="dxa"/>
          </w:tcPr>
          <w:p w14:paraId="2187F5E0" w14:textId="77777777" w:rsidR="00BB5A94" w:rsidRPr="00F74CAE" w:rsidRDefault="00E6044C" w:rsidP="001336E7">
            <w:pPr>
              <w:tabs>
                <w:tab w:val="left" w:pos="540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21</w:t>
            </w:r>
            <w:r w:rsidR="006A6BFA" w:rsidRPr="00F74CAE">
              <w:rPr>
                <w:rFonts w:ascii="Times New Roman" w:hAnsi="Times New Roman" w:cs="Times New Roman"/>
                <w:sz w:val="24"/>
                <w:szCs w:val="24"/>
                <w:lang w:val="en-US"/>
              </w:rPr>
              <w:t>-</w:t>
            </w:r>
            <w:r>
              <w:rPr>
                <w:rFonts w:ascii="Times New Roman" w:hAnsi="Times New Roman" w:cs="Times New Roman"/>
                <w:sz w:val="24"/>
                <w:szCs w:val="24"/>
                <w:lang w:val="en-US"/>
              </w:rPr>
              <w:t>23</w:t>
            </w:r>
          </w:p>
        </w:tc>
      </w:tr>
      <w:tr w:rsidR="00BB5A94" w:rsidRPr="00F74CAE" w14:paraId="4E51BF18" w14:textId="77777777" w:rsidTr="002164DB">
        <w:trPr>
          <w:trHeight w:val="534"/>
        </w:trPr>
        <w:tc>
          <w:tcPr>
            <w:tcW w:w="738" w:type="dxa"/>
          </w:tcPr>
          <w:p w14:paraId="58D12110" w14:textId="77777777" w:rsidR="00BB5A94" w:rsidRPr="00F74CAE" w:rsidRDefault="00BB5A94" w:rsidP="001336E7">
            <w:pPr>
              <w:tabs>
                <w:tab w:val="left" w:pos="5400"/>
              </w:tabs>
              <w:spacing w:line="36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5.</w:t>
            </w:r>
          </w:p>
        </w:tc>
        <w:tc>
          <w:tcPr>
            <w:tcW w:w="5760" w:type="dxa"/>
          </w:tcPr>
          <w:p w14:paraId="69EE4A49" w14:textId="77777777" w:rsidR="00BB5A94" w:rsidRPr="00F74CAE" w:rsidRDefault="002164DB" w:rsidP="001336E7">
            <w:pPr>
              <w:tabs>
                <w:tab w:val="left" w:pos="5400"/>
              </w:tabs>
              <w:spacing w:line="360" w:lineRule="auto"/>
              <w:jc w:val="both"/>
              <w:rPr>
                <w:rFonts w:ascii="Times New Roman" w:hAnsi="Times New Roman" w:cs="Times New Roman"/>
                <w:bCs/>
                <w:sz w:val="24"/>
                <w:szCs w:val="24"/>
                <w:lang w:val="en-US"/>
              </w:rPr>
            </w:pPr>
            <w:r w:rsidRPr="00F74CAE">
              <w:rPr>
                <w:rFonts w:ascii="Times New Roman" w:hAnsi="Times New Roman" w:cs="Times New Roman"/>
                <w:bCs/>
                <w:sz w:val="24"/>
                <w:szCs w:val="24"/>
                <w:lang w:val="en-US"/>
              </w:rPr>
              <w:t>OBSERVATION AND CALCULATION</w:t>
            </w:r>
          </w:p>
        </w:tc>
        <w:tc>
          <w:tcPr>
            <w:tcW w:w="1890" w:type="dxa"/>
          </w:tcPr>
          <w:p w14:paraId="75A4CCCD" w14:textId="5472574E" w:rsidR="00BB5A94" w:rsidRPr="00F74CAE" w:rsidRDefault="000931CD" w:rsidP="001336E7">
            <w:pPr>
              <w:tabs>
                <w:tab w:val="left" w:pos="540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8D3E77">
              <w:rPr>
                <w:rFonts w:ascii="Times New Roman" w:hAnsi="Times New Roman" w:cs="Times New Roman"/>
                <w:sz w:val="24"/>
                <w:szCs w:val="24"/>
                <w:lang w:val="en-US"/>
              </w:rPr>
              <w:t>2</w:t>
            </w:r>
            <w:r w:rsidR="006A6BFA" w:rsidRPr="00F74CAE">
              <w:rPr>
                <w:rFonts w:ascii="Times New Roman" w:hAnsi="Times New Roman" w:cs="Times New Roman"/>
                <w:sz w:val="24"/>
                <w:szCs w:val="24"/>
                <w:lang w:val="en-US"/>
              </w:rPr>
              <w:t>-2</w:t>
            </w:r>
            <w:r w:rsidR="008D3E77">
              <w:rPr>
                <w:rFonts w:ascii="Times New Roman" w:hAnsi="Times New Roman" w:cs="Times New Roman"/>
                <w:sz w:val="24"/>
                <w:szCs w:val="24"/>
                <w:lang w:val="en-US"/>
              </w:rPr>
              <w:t>4</w:t>
            </w:r>
          </w:p>
        </w:tc>
      </w:tr>
      <w:tr w:rsidR="00BB5A94" w:rsidRPr="00F74CAE" w14:paraId="302E90DF" w14:textId="77777777" w:rsidTr="002164DB">
        <w:trPr>
          <w:trHeight w:val="534"/>
        </w:trPr>
        <w:tc>
          <w:tcPr>
            <w:tcW w:w="738" w:type="dxa"/>
          </w:tcPr>
          <w:p w14:paraId="311CE7D7" w14:textId="77777777" w:rsidR="00BB5A94" w:rsidRPr="00F74CAE" w:rsidRDefault="00BB5A94" w:rsidP="001336E7">
            <w:pPr>
              <w:tabs>
                <w:tab w:val="left" w:pos="5400"/>
              </w:tabs>
              <w:spacing w:line="36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6.</w:t>
            </w:r>
          </w:p>
        </w:tc>
        <w:tc>
          <w:tcPr>
            <w:tcW w:w="5760" w:type="dxa"/>
          </w:tcPr>
          <w:p w14:paraId="3CF70111" w14:textId="77777777" w:rsidR="00BB5A94" w:rsidRPr="00F74CAE" w:rsidRDefault="002164DB" w:rsidP="001336E7">
            <w:pPr>
              <w:tabs>
                <w:tab w:val="left" w:pos="5400"/>
              </w:tabs>
              <w:spacing w:line="360" w:lineRule="auto"/>
              <w:jc w:val="both"/>
              <w:rPr>
                <w:rFonts w:ascii="Times New Roman" w:hAnsi="Times New Roman" w:cs="Times New Roman"/>
                <w:bCs/>
                <w:sz w:val="24"/>
                <w:szCs w:val="24"/>
                <w:lang w:val="en-US"/>
              </w:rPr>
            </w:pPr>
            <w:r w:rsidRPr="00F74CAE">
              <w:rPr>
                <w:rFonts w:ascii="Times New Roman" w:hAnsi="Times New Roman" w:cs="Times New Roman"/>
                <w:bCs/>
                <w:sz w:val="24"/>
                <w:szCs w:val="24"/>
                <w:lang w:val="en-US"/>
              </w:rPr>
              <w:t xml:space="preserve">RESULTS </w:t>
            </w:r>
          </w:p>
        </w:tc>
        <w:tc>
          <w:tcPr>
            <w:tcW w:w="1890" w:type="dxa"/>
          </w:tcPr>
          <w:p w14:paraId="6AF0BA78" w14:textId="4692AC05" w:rsidR="00BB5A94" w:rsidRPr="00F74CAE" w:rsidRDefault="006A6BFA" w:rsidP="001336E7">
            <w:pPr>
              <w:tabs>
                <w:tab w:val="left" w:pos="5400"/>
              </w:tabs>
              <w:spacing w:line="360" w:lineRule="auto"/>
              <w:jc w:val="center"/>
              <w:rPr>
                <w:rFonts w:ascii="Times New Roman" w:hAnsi="Times New Roman" w:cs="Times New Roman"/>
                <w:sz w:val="24"/>
                <w:szCs w:val="24"/>
                <w:lang w:val="en-US"/>
              </w:rPr>
            </w:pPr>
            <w:r w:rsidRPr="00F74CAE">
              <w:rPr>
                <w:rFonts w:ascii="Times New Roman" w:hAnsi="Times New Roman" w:cs="Times New Roman"/>
                <w:sz w:val="24"/>
                <w:szCs w:val="24"/>
                <w:lang w:val="en-US"/>
              </w:rPr>
              <w:t>2</w:t>
            </w:r>
            <w:r w:rsidR="008D3E77">
              <w:rPr>
                <w:rFonts w:ascii="Times New Roman" w:hAnsi="Times New Roman" w:cs="Times New Roman"/>
                <w:sz w:val="24"/>
                <w:szCs w:val="24"/>
                <w:lang w:val="en-US"/>
              </w:rPr>
              <w:t>5</w:t>
            </w:r>
            <w:r w:rsidR="008B7469">
              <w:rPr>
                <w:rFonts w:ascii="Times New Roman" w:hAnsi="Times New Roman" w:cs="Times New Roman"/>
                <w:sz w:val="24"/>
                <w:szCs w:val="24"/>
                <w:lang w:val="en-US"/>
              </w:rPr>
              <w:t xml:space="preserve">                                                                                                                                                                                                                                                                                                                                                                                                                                                                                                                                                                                                                                                                                                                                                                                                                                                                                                                                                                                                                                                                                                                                                                                                                                                                                                                                                                                                                                                                                                                                                                                                                                                                                                                                                                                                                                                                                                                                                                                                                                                                                                                                                                                                                                                                                                                                                                                                                                                                                                                                                                                                                                                                                                                                                                                                                                                                                                                                                                                                                                                                                                                                                                                                                                                                                                                                                                                                                                                                                                                                                                                                                                                                                                                                                                                                                                                                                                                                                                                                                                                                                                                                                                                                                                                                                                                                                                                                                                                                                                                                                                                                                                                                                                                                                                                                                                                                                                                                                                                                                                                                                                                                                                                          </w:t>
            </w:r>
          </w:p>
        </w:tc>
      </w:tr>
      <w:tr w:rsidR="00BB5A94" w:rsidRPr="00F74CAE" w14:paraId="00A5A474" w14:textId="77777777" w:rsidTr="002164DB">
        <w:trPr>
          <w:trHeight w:val="525"/>
        </w:trPr>
        <w:tc>
          <w:tcPr>
            <w:tcW w:w="738" w:type="dxa"/>
          </w:tcPr>
          <w:p w14:paraId="0578777C" w14:textId="77777777" w:rsidR="00BB5A94" w:rsidRPr="00F74CAE" w:rsidRDefault="00BB5A94" w:rsidP="001336E7">
            <w:pPr>
              <w:tabs>
                <w:tab w:val="left" w:pos="5400"/>
              </w:tabs>
              <w:spacing w:line="36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7.</w:t>
            </w:r>
          </w:p>
        </w:tc>
        <w:tc>
          <w:tcPr>
            <w:tcW w:w="5760" w:type="dxa"/>
          </w:tcPr>
          <w:p w14:paraId="798C738F" w14:textId="77777777" w:rsidR="00BB5A94" w:rsidRPr="00F74CAE" w:rsidRDefault="002164DB" w:rsidP="001336E7">
            <w:pPr>
              <w:tabs>
                <w:tab w:val="left" w:pos="5400"/>
              </w:tabs>
              <w:spacing w:line="360" w:lineRule="auto"/>
              <w:jc w:val="both"/>
              <w:rPr>
                <w:rFonts w:ascii="Times New Roman" w:hAnsi="Times New Roman" w:cs="Times New Roman"/>
                <w:bCs/>
                <w:sz w:val="24"/>
                <w:szCs w:val="24"/>
                <w:lang w:val="en-US"/>
              </w:rPr>
            </w:pPr>
            <w:r w:rsidRPr="00F74CAE">
              <w:rPr>
                <w:rFonts w:ascii="Times New Roman" w:hAnsi="Times New Roman" w:cs="Times New Roman"/>
                <w:bCs/>
                <w:sz w:val="24"/>
                <w:szCs w:val="24"/>
                <w:lang w:val="en-US"/>
              </w:rPr>
              <w:t>CONCLUSION</w:t>
            </w:r>
          </w:p>
        </w:tc>
        <w:tc>
          <w:tcPr>
            <w:tcW w:w="1890" w:type="dxa"/>
          </w:tcPr>
          <w:p w14:paraId="1C3A38E7" w14:textId="67522E48" w:rsidR="00BB5A94" w:rsidRPr="00F74CAE" w:rsidRDefault="000931CD" w:rsidP="001336E7">
            <w:pPr>
              <w:tabs>
                <w:tab w:val="left" w:pos="540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8D3E77">
              <w:rPr>
                <w:rFonts w:ascii="Times New Roman" w:hAnsi="Times New Roman" w:cs="Times New Roman"/>
                <w:sz w:val="24"/>
                <w:szCs w:val="24"/>
                <w:lang w:val="en-US"/>
              </w:rPr>
              <w:t>6</w:t>
            </w:r>
          </w:p>
        </w:tc>
      </w:tr>
      <w:tr w:rsidR="00AD3111" w:rsidRPr="00F74CAE" w14:paraId="722142C1" w14:textId="77777777" w:rsidTr="002164DB">
        <w:trPr>
          <w:trHeight w:val="525"/>
        </w:trPr>
        <w:tc>
          <w:tcPr>
            <w:tcW w:w="738" w:type="dxa"/>
          </w:tcPr>
          <w:p w14:paraId="6DA2A1E5" w14:textId="77777777" w:rsidR="00AD3111" w:rsidRPr="00F74CAE" w:rsidRDefault="00AD3111" w:rsidP="001336E7">
            <w:pPr>
              <w:tabs>
                <w:tab w:val="left" w:pos="5400"/>
              </w:tabs>
              <w:spacing w:line="360" w:lineRule="auto"/>
              <w:jc w:val="center"/>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8.</w:t>
            </w:r>
          </w:p>
        </w:tc>
        <w:tc>
          <w:tcPr>
            <w:tcW w:w="5760" w:type="dxa"/>
          </w:tcPr>
          <w:p w14:paraId="1329D165" w14:textId="77777777" w:rsidR="00AD3111" w:rsidRPr="00F74CAE" w:rsidRDefault="00AD3111" w:rsidP="001336E7">
            <w:pPr>
              <w:tabs>
                <w:tab w:val="left" w:pos="5400"/>
              </w:tabs>
              <w:spacing w:line="360" w:lineRule="auto"/>
              <w:jc w:val="both"/>
              <w:rPr>
                <w:rFonts w:ascii="Times New Roman" w:hAnsi="Times New Roman" w:cs="Times New Roman"/>
                <w:bCs/>
                <w:sz w:val="24"/>
                <w:szCs w:val="24"/>
                <w:lang w:val="en-US"/>
              </w:rPr>
            </w:pPr>
            <w:r w:rsidRPr="00F74CAE">
              <w:rPr>
                <w:rFonts w:ascii="Times New Roman" w:hAnsi="Times New Roman" w:cs="Times New Roman"/>
                <w:bCs/>
                <w:sz w:val="24"/>
                <w:szCs w:val="24"/>
                <w:lang w:val="en-US"/>
              </w:rPr>
              <w:t>REFERENCE</w:t>
            </w:r>
            <w:r w:rsidR="00C44583">
              <w:rPr>
                <w:rFonts w:ascii="Times New Roman" w:hAnsi="Times New Roman" w:cs="Times New Roman"/>
                <w:bCs/>
                <w:sz w:val="24"/>
                <w:szCs w:val="24"/>
                <w:lang w:val="en-US"/>
              </w:rPr>
              <w:t>S</w:t>
            </w:r>
          </w:p>
        </w:tc>
        <w:tc>
          <w:tcPr>
            <w:tcW w:w="1890" w:type="dxa"/>
          </w:tcPr>
          <w:p w14:paraId="4652D0CE" w14:textId="23ABB1C9" w:rsidR="00AD3111" w:rsidRPr="00F74CAE" w:rsidRDefault="000931CD" w:rsidP="001336E7">
            <w:pPr>
              <w:tabs>
                <w:tab w:val="left" w:pos="5400"/>
              </w:tabs>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r w:rsidR="008D3E77">
              <w:rPr>
                <w:rFonts w:ascii="Times New Roman" w:hAnsi="Times New Roman" w:cs="Times New Roman"/>
                <w:sz w:val="24"/>
                <w:szCs w:val="24"/>
                <w:lang w:val="en-US"/>
              </w:rPr>
              <w:t>7</w:t>
            </w:r>
          </w:p>
        </w:tc>
      </w:tr>
    </w:tbl>
    <w:p w14:paraId="010AD0BE" w14:textId="77777777" w:rsidR="001D402D" w:rsidRPr="00F74CAE" w:rsidRDefault="001D402D" w:rsidP="001336E7">
      <w:pPr>
        <w:tabs>
          <w:tab w:val="left" w:pos="5400"/>
        </w:tabs>
        <w:spacing w:line="360" w:lineRule="auto"/>
        <w:jc w:val="center"/>
        <w:rPr>
          <w:rFonts w:ascii="Times New Roman" w:hAnsi="Times New Roman" w:cs="Times New Roman"/>
          <w:b/>
          <w:bCs/>
          <w:sz w:val="24"/>
          <w:szCs w:val="24"/>
          <w:lang w:val="en-US"/>
        </w:rPr>
      </w:pPr>
    </w:p>
    <w:p w14:paraId="16F6A86C" w14:textId="77777777" w:rsidR="00676ADB" w:rsidRPr="00F74CAE" w:rsidRDefault="00676ADB" w:rsidP="001336E7">
      <w:pPr>
        <w:tabs>
          <w:tab w:val="left" w:pos="5400"/>
        </w:tabs>
        <w:spacing w:line="360" w:lineRule="auto"/>
        <w:jc w:val="both"/>
        <w:rPr>
          <w:rFonts w:ascii="Times New Roman" w:hAnsi="Times New Roman" w:cs="Times New Roman"/>
          <w:b/>
          <w:bCs/>
          <w:sz w:val="24"/>
          <w:szCs w:val="24"/>
          <w:lang w:val="en-US"/>
        </w:rPr>
      </w:pPr>
    </w:p>
    <w:p w14:paraId="0FA7EED6"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38823E2E"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77982FE7"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2472BA7D"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606913C4"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3A28358C"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339B128D"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5F238B21"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719D5E02"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3D2C5795"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6928B57C"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59C74564" w14:textId="77777777" w:rsidR="00AF084E" w:rsidRPr="00F74CAE" w:rsidRDefault="00AF084E" w:rsidP="001336E7">
      <w:pPr>
        <w:tabs>
          <w:tab w:val="left" w:pos="5400"/>
        </w:tabs>
        <w:spacing w:line="360" w:lineRule="auto"/>
        <w:jc w:val="both"/>
        <w:rPr>
          <w:rFonts w:ascii="Times New Roman" w:hAnsi="Times New Roman" w:cs="Times New Roman"/>
          <w:b/>
          <w:bCs/>
          <w:sz w:val="24"/>
          <w:szCs w:val="24"/>
          <w:lang w:val="en-US"/>
        </w:rPr>
      </w:pPr>
    </w:p>
    <w:p w14:paraId="5B0576FC"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7E5668C3"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53FDF02F"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570F1C40" w14:textId="77777777" w:rsidR="00403747" w:rsidRPr="00F74CAE" w:rsidRDefault="00403747" w:rsidP="001336E7">
      <w:pPr>
        <w:tabs>
          <w:tab w:val="left" w:pos="5400"/>
        </w:tabs>
        <w:spacing w:line="360" w:lineRule="auto"/>
        <w:jc w:val="both"/>
        <w:rPr>
          <w:rFonts w:ascii="Times New Roman" w:hAnsi="Times New Roman" w:cs="Times New Roman"/>
          <w:b/>
          <w:bCs/>
          <w:sz w:val="24"/>
          <w:szCs w:val="24"/>
          <w:lang w:val="en-US"/>
        </w:rPr>
      </w:pPr>
    </w:p>
    <w:p w14:paraId="0ED6CC1A" w14:textId="32BEE232" w:rsidR="00403747" w:rsidRPr="00403747" w:rsidRDefault="00913E1C" w:rsidP="001336E7">
      <w:pPr>
        <w:pStyle w:val="ListParagraph"/>
        <w:numPr>
          <w:ilvl w:val="0"/>
          <w:numId w:val="49"/>
        </w:numPr>
        <w:tabs>
          <w:tab w:val="left" w:pos="5400"/>
        </w:tabs>
        <w:spacing w:line="360" w:lineRule="auto"/>
        <w:jc w:val="both"/>
        <w:rPr>
          <w:rFonts w:ascii="Times New Roman" w:hAnsi="Times New Roman" w:cs="Times New Roman"/>
          <w:b/>
          <w:bCs/>
          <w:sz w:val="24"/>
          <w:szCs w:val="24"/>
          <w:lang w:val="en-US"/>
        </w:rPr>
      </w:pPr>
      <w:r w:rsidRPr="00403747">
        <w:rPr>
          <w:rFonts w:ascii="Times New Roman" w:hAnsi="Times New Roman" w:cs="Times New Roman"/>
          <w:b/>
          <w:bCs/>
          <w:sz w:val="24"/>
          <w:szCs w:val="24"/>
          <w:lang w:val="en-US"/>
        </w:rPr>
        <w:t>ABSTRACT</w:t>
      </w:r>
    </w:p>
    <w:p w14:paraId="295E0E24" w14:textId="77777777" w:rsidR="00403747" w:rsidRPr="00403747" w:rsidRDefault="00403747" w:rsidP="001336E7">
      <w:pPr>
        <w:pStyle w:val="ListParagraph"/>
        <w:tabs>
          <w:tab w:val="left" w:pos="5400"/>
        </w:tabs>
        <w:spacing w:line="360" w:lineRule="auto"/>
        <w:jc w:val="both"/>
        <w:rPr>
          <w:rFonts w:ascii="Times New Roman" w:hAnsi="Times New Roman" w:cs="Times New Roman"/>
          <w:b/>
          <w:bCs/>
          <w:sz w:val="24"/>
          <w:szCs w:val="24"/>
          <w:lang w:val="en-US"/>
        </w:rPr>
      </w:pPr>
    </w:p>
    <w:p w14:paraId="417F2EF9" w14:textId="02D0F04A" w:rsidR="00676ADB" w:rsidRPr="00F74CAE" w:rsidRDefault="00676ADB" w:rsidP="001336E7">
      <w:pPr>
        <w:tabs>
          <w:tab w:val="left" w:pos="5400"/>
        </w:tabs>
        <w:spacing w:line="360" w:lineRule="auto"/>
        <w:jc w:val="both"/>
        <w:rPr>
          <w:rFonts w:ascii="Times New Roman" w:hAnsi="Times New Roman" w:cs="Times New Roman"/>
          <w:sz w:val="24"/>
          <w:szCs w:val="24"/>
          <w:lang w:val="en-US"/>
        </w:rPr>
      </w:pPr>
      <w:r w:rsidRPr="00F74CAE">
        <w:rPr>
          <w:rFonts w:ascii="Times New Roman" w:hAnsi="Times New Roman" w:cs="Times New Roman"/>
          <w:sz w:val="24"/>
          <w:szCs w:val="24"/>
        </w:rPr>
        <w:t>Due to high toxicity, heavy metal ions in water pose great risk to the biological system.</w:t>
      </w:r>
      <w:r w:rsidR="00403747">
        <w:rPr>
          <w:rFonts w:ascii="Times New Roman" w:hAnsi="Times New Roman" w:cs="Times New Roman"/>
          <w:sz w:val="24"/>
          <w:szCs w:val="24"/>
        </w:rPr>
        <w:t xml:space="preserve"> </w:t>
      </w:r>
      <w:r w:rsidRPr="00F74CAE">
        <w:rPr>
          <w:rFonts w:ascii="Times New Roman" w:hAnsi="Times New Roman" w:cs="Times New Roman"/>
          <w:sz w:val="24"/>
          <w:szCs w:val="24"/>
        </w:rPr>
        <w:t>Ther</w:t>
      </w:r>
      <w:r w:rsidR="00B304FA" w:rsidRPr="00F74CAE">
        <w:rPr>
          <w:rFonts w:ascii="Times New Roman" w:hAnsi="Times New Roman" w:cs="Times New Roman"/>
          <w:sz w:val="24"/>
          <w:szCs w:val="24"/>
        </w:rPr>
        <w:t>e</w:t>
      </w:r>
      <w:r w:rsidRPr="00F74CAE">
        <w:rPr>
          <w:rFonts w:ascii="Times New Roman" w:hAnsi="Times New Roman" w:cs="Times New Roman"/>
          <w:sz w:val="24"/>
          <w:szCs w:val="24"/>
        </w:rPr>
        <w:t>fore</w:t>
      </w:r>
      <w:r w:rsidR="00A50E7E" w:rsidRPr="00F74CAE">
        <w:rPr>
          <w:rFonts w:ascii="Times New Roman" w:hAnsi="Times New Roman" w:cs="Times New Roman"/>
          <w:sz w:val="24"/>
          <w:szCs w:val="24"/>
        </w:rPr>
        <w:t>,</w:t>
      </w:r>
      <w:r w:rsidR="00403747">
        <w:rPr>
          <w:rFonts w:ascii="Times New Roman" w:hAnsi="Times New Roman" w:cs="Times New Roman"/>
          <w:sz w:val="24"/>
          <w:szCs w:val="24"/>
        </w:rPr>
        <w:t xml:space="preserve"> </w:t>
      </w:r>
      <w:r w:rsidRPr="00F74CAE">
        <w:rPr>
          <w:rFonts w:ascii="Times New Roman" w:hAnsi="Times New Roman" w:cs="Times New Roman"/>
          <w:sz w:val="24"/>
          <w:szCs w:val="24"/>
        </w:rPr>
        <w:t xml:space="preserve">decontamination of water polluted by heavy metal ions attracts significant interest of </w:t>
      </w:r>
      <w:r w:rsidR="00A50E7E" w:rsidRPr="00F74CAE">
        <w:rPr>
          <w:rFonts w:ascii="Times New Roman" w:hAnsi="Times New Roman" w:cs="Times New Roman"/>
          <w:sz w:val="24"/>
          <w:szCs w:val="24"/>
        </w:rPr>
        <w:t>scientific community</w:t>
      </w:r>
      <w:r w:rsidRPr="00F74CAE">
        <w:rPr>
          <w:rFonts w:ascii="Times New Roman" w:hAnsi="Times New Roman" w:cs="Times New Roman"/>
          <w:sz w:val="24"/>
          <w:szCs w:val="24"/>
        </w:rPr>
        <w:t>. Adsorption by solid adsorbents has been widely used technique for removal of heavy metal ions from water</w:t>
      </w:r>
      <w:r w:rsidR="00A50E7E" w:rsidRPr="00F74CAE">
        <w:rPr>
          <w:rFonts w:ascii="Times New Roman" w:hAnsi="Times New Roman" w:cs="Times New Roman"/>
          <w:sz w:val="24"/>
          <w:szCs w:val="24"/>
        </w:rPr>
        <w:t xml:space="preserve"> bodies</w:t>
      </w:r>
      <w:r w:rsidRPr="00F74CAE">
        <w:rPr>
          <w:rFonts w:ascii="Times New Roman" w:hAnsi="Times New Roman" w:cs="Times New Roman"/>
          <w:sz w:val="24"/>
          <w:szCs w:val="24"/>
        </w:rPr>
        <w:t>.</w:t>
      </w:r>
      <w:r w:rsidR="00E6044C">
        <w:rPr>
          <w:rFonts w:ascii="Times New Roman" w:hAnsi="Times New Roman" w:cs="Times New Roman"/>
          <w:sz w:val="24"/>
          <w:szCs w:val="24"/>
        </w:rPr>
        <w:t xml:space="preserve"> </w:t>
      </w:r>
      <w:r w:rsidRPr="00F74CAE">
        <w:rPr>
          <w:rFonts w:ascii="Times New Roman" w:hAnsi="Times New Roman" w:cs="Times New Roman"/>
          <w:sz w:val="24"/>
          <w:szCs w:val="24"/>
        </w:rPr>
        <w:t>Solid</w:t>
      </w:r>
      <w:r w:rsidR="00403747">
        <w:rPr>
          <w:rFonts w:ascii="Times New Roman" w:hAnsi="Times New Roman" w:cs="Times New Roman"/>
          <w:sz w:val="24"/>
          <w:szCs w:val="24"/>
        </w:rPr>
        <w:t>-</w:t>
      </w:r>
      <w:r w:rsidRPr="00F74CAE">
        <w:rPr>
          <w:rFonts w:ascii="Times New Roman" w:hAnsi="Times New Roman" w:cs="Times New Roman"/>
          <w:sz w:val="24"/>
          <w:szCs w:val="24"/>
        </w:rPr>
        <w:t xml:space="preserve">wastes generated from industry or anthropogenic activities, and biomass, have been utilized as adsorbents but these wastes modified by nanomaterials have shown improvement in their performance. This report provides an account on the characterization techniques used in the lab and the estimation of </w:t>
      </w:r>
      <w:r w:rsidR="00B304FA" w:rsidRPr="00F74CAE">
        <w:rPr>
          <w:rFonts w:ascii="Times New Roman" w:hAnsi="Times New Roman" w:cs="Times New Roman"/>
          <w:sz w:val="24"/>
          <w:szCs w:val="24"/>
        </w:rPr>
        <w:t xml:space="preserve">heavy metal like </w:t>
      </w:r>
      <w:r w:rsidR="00403747">
        <w:rPr>
          <w:rFonts w:ascii="Times New Roman" w:hAnsi="Times New Roman" w:cs="Times New Roman"/>
          <w:sz w:val="24"/>
          <w:szCs w:val="24"/>
        </w:rPr>
        <w:t>c</w:t>
      </w:r>
      <w:r w:rsidR="00B304FA" w:rsidRPr="00F74CAE">
        <w:rPr>
          <w:rFonts w:ascii="Times New Roman" w:hAnsi="Times New Roman" w:cs="Times New Roman"/>
          <w:sz w:val="24"/>
          <w:szCs w:val="24"/>
        </w:rPr>
        <w:t>obalt chloride by complexometric titration using different samples prepared in</w:t>
      </w:r>
      <w:r w:rsidR="00A50E7E" w:rsidRPr="00F74CAE">
        <w:rPr>
          <w:rFonts w:ascii="Times New Roman" w:hAnsi="Times New Roman" w:cs="Times New Roman"/>
          <w:sz w:val="24"/>
          <w:szCs w:val="24"/>
        </w:rPr>
        <w:t xml:space="preserve"> the</w:t>
      </w:r>
      <w:r w:rsidR="00B304FA" w:rsidRPr="00F74CAE">
        <w:rPr>
          <w:rFonts w:ascii="Times New Roman" w:hAnsi="Times New Roman" w:cs="Times New Roman"/>
          <w:sz w:val="24"/>
          <w:szCs w:val="24"/>
        </w:rPr>
        <w:t xml:space="preserve"> lab</w:t>
      </w:r>
      <w:r w:rsidR="00A50E7E" w:rsidRPr="00F74CAE">
        <w:rPr>
          <w:rFonts w:ascii="Times New Roman" w:hAnsi="Times New Roman" w:cs="Times New Roman"/>
          <w:sz w:val="24"/>
          <w:szCs w:val="24"/>
        </w:rPr>
        <w:t>oratory</w:t>
      </w:r>
      <w:r w:rsidR="00B304FA" w:rsidRPr="00F74CAE">
        <w:rPr>
          <w:rFonts w:ascii="Times New Roman" w:hAnsi="Times New Roman" w:cs="Times New Roman"/>
          <w:sz w:val="24"/>
          <w:szCs w:val="24"/>
        </w:rPr>
        <w:t>.</w:t>
      </w:r>
    </w:p>
    <w:p w14:paraId="4739EC0F" w14:textId="77777777" w:rsidR="00676ADB" w:rsidRPr="00F74CAE" w:rsidRDefault="00676ADB" w:rsidP="001336E7">
      <w:pPr>
        <w:tabs>
          <w:tab w:val="left" w:pos="5400"/>
        </w:tabs>
        <w:spacing w:line="360" w:lineRule="auto"/>
        <w:jc w:val="both"/>
        <w:rPr>
          <w:rFonts w:ascii="Times New Roman" w:hAnsi="Times New Roman" w:cs="Times New Roman"/>
          <w:b/>
          <w:bCs/>
          <w:sz w:val="24"/>
          <w:szCs w:val="24"/>
          <w:lang w:val="en-US"/>
        </w:rPr>
      </w:pPr>
    </w:p>
    <w:p w14:paraId="1421E0FB"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72C0B561"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65FB2CEB"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6FF715C0"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750A538B"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2833F1CF"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6BD064D8"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34B999B9"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4F4B0D5F"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0D4CD413"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0D4BCD6D"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30147A6F" w14:textId="77777777" w:rsidR="002164DB" w:rsidRPr="00F74CAE" w:rsidRDefault="002164DB" w:rsidP="001336E7">
      <w:pPr>
        <w:tabs>
          <w:tab w:val="left" w:pos="5400"/>
        </w:tabs>
        <w:spacing w:line="360" w:lineRule="auto"/>
        <w:jc w:val="both"/>
        <w:rPr>
          <w:rFonts w:ascii="Times New Roman" w:hAnsi="Times New Roman" w:cs="Times New Roman"/>
          <w:b/>
          <w:bCs/>
          <w:sz w:val="24"/>
          <w:szCs w:val="24"/>
          <w:lang w:val="en-US"/>
        </w:rPr>
      </w:pPr>
    </w:p>
    <w:p w14:paraId="1CA9B1C5" w14:textId="77777777" w:rsidR="006A6BFA" w:rsidRPr="00F74CAE" w:rsidRDefault="006A6BFA" w:rsidP="001336E7">
      <w:pPr>
        <w:tabs>
          <w:tab w:val="left" w:pos="5400"/>
        </w:tabs>
        <w:spacing w:line="360" w:lineRule="auto"/>
        <w:jc w:val="both"/>
        <w:rPr>
          <w:rFonts w:ascii="Times New Roman" w:hAnsi="Times New Roman" w:cs="Times New Roman"/>
          <w:b/>
          <w:bCs/>
          <w:sz w:val="24"/>
          <w:szCs w:val="24"/>
          <w:lang w:val="en-US"/>
        </w:rPr>
      </w:pPr>
    </w:p>
    <w:p w14:paraId="493DDB1E" w14:textId="77777777" w:rsidR="00403747" w:rsidRPr="00403747" w:rsidRDefault="00403747" w:rsidP="001336E7">
      <w:pPr>
        <w:tabs>
          <w:tab w:val="left" w:pos="5400"/>
        </w:tabs>
        <w:spacing w:line="360" w:lineRule="auto"/>
        <w:jc w:val="both"/>
        <w:rPr>
          <w:rFonts w:ascii="Times New Roman" w:hAnsi="Times New Roman" w:cs="Times New Roman"/>
          <w:b/>
          <w:bCs/>
          <w:sz w:val="24"/>
          <w:szCs w:val="24"/>
          <w:lang w:val="en-US"/>
        </w:rPr>
      </w:pPr>
    </w:p>
    <w:p w14:paraId="427551EF" w14:textId="77777777" w:rsidR="00403747" w:rsidRPr="00403747" w:rsidRDefault="00403747" w:rsidP="001336E7">
      <w:pPr>
        <w:tabs>
          <w:tab w:val="left" w:pos="5400"/>
        </w:tabs>
        <w:spacing w:line="360" w:lineRule="auto"/>
        <w:ind w:left="360"/>
        <w:jc w:val="both"/>
        <w:rPr>
          <w:rFonts w:ascii="Times New Roman" w:hAnsi="Times New Roman" w:cs="Times New Roman"/>
          <w:b/>
          <w:bCs/>
          <w:sz w:val="24"/>
          <w:szCs w:val="24"/>
          <w:lang w:val="en-US"/>
        </w:rPr>
      </w:pPr>
    </w:p>
    <w:p w14:paraId="351583F2" w14:textId="639BC598" w:rsidR="001D402D" w:rsidRPr="00403747" w:rsidRDefault="001D402D" w:rsidP="001336E7">
      <w:pPr>
        <w:pStyle w:val="ListParagraph"/>
        <w:numPr>
          <w:ilvl w:val="0"/>
          <w:numId w:val="49"/>
        </w:numPr>
        <w:tabs>
          <w:tab w:val="left" w:pos="5400"/>
        </w:tabs>
        <w:spacing w:line="360" w:lineRule="auto"/>
        <w:jc w:val="both"/>
        <w:rPr>
          <w:rFonts w:ascii="Times New Roman" w:hAnsi="Times New Roman" w:cs="Times New Roman"/>
          <w:b/>
          <w:bCs/>
          <w:sz w:val="24"/>
          <w:szCs w:val="24"/>
          <w:lang w:val="en-US"/>
        </w:rPr>
      </w:pPr>
      <w:r w:rsidRPr="00403747">
        <w:rPr>
          <w:rFonts w:ascii="Times New Roman" w:hAnsi="Times New Roman" w:cs="Times New Roman"/>
          <w:b/>
          <w:bCs/>
          <w:sz w:val="24"/>
          <w:szCs w:val="24"/>
          <w:lang w:val="en-US"/>
        </w:rPr>
        <w:t>INTRODUCTION</w:t>
      </w:r>
    </w:p>
    <w:p w14:paraId="1573A94B" w14:textId="77777777" w:rsidR="001D402D" w:rsidRPr="00F74CAE" w:rsidRDefault="00ED528F" w:rsidP="001336E7">
      <w:pPr>
        <w:tabs>
          <w:tab w:val="left" w:pos="5400"/>
        </w:tabs>
        <w:spacing w:line="360" w:lineRule="auto"/>
        <w:jc w:val="both"/>
        <w:rPr>
          <w:rFonts w:ascii="Times New Roman" w:hAnsi="Times New Roman" w:cs="Times New Roman"/>
          <w:b/>
          <w:bCs/>
          <w:sz w:val="24"/>
          <w:szCs w:val="24"/>
          <w:lang w:val="en-US"/>
        </w:rPr>
      </w:pPr>
      <w:ins w:id="6" w:author="amittyagi" w:date="2024-07-19T15:41:00Z">
        <w:r>
          <w:rPr>
            <w:rFonts w:ascii="Times New Roman" w:hAnsi="Times New Roman" w:cs="Times New Roman"/>
            <w:b/>
            <w:bCs/>
            <w:sz w:val="24"/>
            <w:szCs w:val="24"/>
            <w:lang w:val="en-US"/>
          </w:rPr>
          <w:t xml:space="preserve"> </w:t>
        </w:r>
      </w:ins>
    </w:p>
    <w:p w14:paraId="11325593" w14:textId="72A5F947" w:rsidR="001D402D" w:rsidRPr="00F74CAE" w:rsidRDefault="001D402D"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Rapid growth of industrialization on one side meets the demand of growing population but on the other side, industrial effluents subjected to water bodies make water contaminated, thus pose serious threat to not only human health but also the environment and natural ecosystems. Contamination of water by toxic heavy metal ions discharged from industries causes severe problem because of their nonbiodegradable, and bio-accumulative nature.</w:t>
      </w:r>
      <w:r w:rsidR="00403747">
        <w:rPr>
          <w:rFonts w:ascii="Times New Roman" w:hAnsi="Times New Roman" w:cs="Times New Roman"/>
          <w:sz w:val="24"/>
          <w:szCs w:val="24"/>
        </w:rPr>
        <w:t xml:space="preserve"> </w:t>
      </w:r>
      <w:r w:rsidRPr="00F74CAE">
        <w:rPr>
          <w:rFonts w:ascii="Times New Roman" w:hAnsi="Times New Roman" w:cs="Times New Roman"/>
          <w:sz w:val="24"/>
          <w:szCs w:val="24"/>
        </w:rPr>
        <w:t>Cadmium, Cobalt, barium, Caesium, arsenic, chromium, mercury, and lead are among heavy metals commonly found in these industrial effluents, and beyond their permissible limit in water, exhibit high level of toxicity for both human and animals.</w:t>
      </w:r>
      <w:r w:rsidR="00E6044C">
        <w:rPr>
          <w:rFonts w:ascii="Times New Roman" w:hAnsi="Times New Roman" w:cs="Times New Roman"/>
          <w:sz w:val="24"/>
          <w:szCs w:val="24"/>
        </w:rPr>
        <w:t xml:space="preserve"> </w:t>
      </w:r>
      <w:r w:rsidR="00D478E5" w:rsidRPr="00F74CAE">
        <w:rPr>
          <w:rFonts w:ascii="Times New Roman" w:hAnsi="Times New Roman" w:cs="Times New Roman"/>
          <w:sz w:val="24"/>
          <w:szCs w:val="24"/>
        </w:rPr>
        <w:fldChar w:fldCharType="begin" w:fldLock="1"/>
      </w:r>
      <w:r w:rsidR="00987E59" w:rsidRPr="00F74CAE">
        <w:rPr>
          <w:rFonts w:ascii="Times New Roman" w:hAnsi="Times New Roman" w:cs="Times New Roman"/>
          <w:sz w:val="24"/>
          <w:szCs w:val="24"/>
        </w:rPr>
        <w:instrText>ADDIN CSL_CITATION {"citationItems":[{"id":"ITEM-1","itemData":{"DOI":"10.1016/j.cej.2013.01.022","ISSN":"13858947","abstract":"In this paper, a new effective adsorbent for removal of some heavy metal ions such as Fe, Pb, Zn, Ni, Cd and Cu from aqueous solution is synthesized by pulsed current electrochemical method. Scanning Electron Microscopy (SEM) imaging and X-ray diffraction shows the synthesized sample including pure magnetite nanorods (MNR) with 60nm average diameters and 1000nm average lengths. The adsorbed ions can easily eluted by small volume of nitric acid solution. The adsorption equilibrium study exhibited that the heavy metal ions adsorption of magnetite nanorods followed a Langmuir isotherm model. The experimental kinetic data for adsorption of heavy metal ions on the surface of the synthesized nanorods were described by a pseudo-second-order equation. From the Langmuir isotherms, the maximum adsorption capacities of magnetite nano-adsorbents towards Fe2+, Pb2+, Zn2+, Ni2+, Cd2+ and Cu2+ were 127.01, 112.86, 107.27, 95.42, 88.39 and 79.10mgg-1, respectively. The experimental data shows the synthesized MNRs can quantitatively remove heavy metal ions from water. © 2013 Elsevier B.V.","author":[{"dropping-particle":"","family":"Karami","given":"Hassan","non-dropping-particle":"","parse-names":false,"suffix":""}],"container-title":"Chemical Engineering Journal","id":"ITEM-1","issued":{"date-parts":[["2013"]]},"page":"209-216","title":"Heavy metal removal from water by magnetite nanorods","type":"article-journal","volume":"219"},"uris":["http://www.mendeley.com/documents/?uuid=f426c543-8bf0-4185-aaa5-9b48587a28f5"]}],"mendeley":{"formattedCitation":"[1]","plainTextFormattedCitation":"[1]","previouslyFormattedCitation":"[1]"},"properties":{"noteIndex":0},"schema":"https://github.com/citation-style-language/schema/raw/master/csl-citation.json"}</w:instrText>
      </w:r>
      <w:r w:rsidR="00D478E5" w:rsidRPr="00F74CAE">
        <w:rPr>
          <w:rFonts w:ascii="Times New Roman" w:hAnsi="Times New Roman" w:cs="Times New Roman"/>
          <w:sz w:val="24"/>
          <w:szCs w:val="24"/>
        </w:rPr>
        <w:fldChar w:fldCharType="separate"/>
      </w:r>
      <w:r w:rsidR="00987E59" w:rsidRPr="00F74CAE">
        <w:rPr>
          <w:rFonts w:ascii="Times New Roman" w:hAnsi="Times New Roman" w:cs="Times New Roman"/>
          <w:noProof/>
          <w:sz w:val="24"/>
          <w:szCs w:val="24"/>
        </w:rPr>
        <w:t>[1]</w:t>
      </w:r>
      <w:r w:rsidR="00D478E5" w:rsidRPr="00F74CAE">
        <w:rPr>
          <w:rFonts w:ascii="Times New Roman" w:hAnsi="Times New Roman" w:cs="Times New Roman"/>
          <w:sz w:val="24"/>
          <w:szCs w:val="24"/>
        </w:rPr>
        <w:fldChar w:fldCharType="end"/>
      </w:r>
    </w:p>
    <w:p w14:paraId="5309AC23" w14:textId="77777777" w:rsidR="001932CD" w:rsidRPr="00F74CAE" w:rsidRDefault="001932CD"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b/>
          <w:bCs/>
          <w:sz w:val="24"/>
          <w:szCs w:val="24"/>
        </w:rPr>
        <w:t>Cadmium</w:t>
      </w:r>
      <w:r w:rsidRPr="00F74CAE">
        <w:rPr>
          <w:rFonts w:ascii="Times New Roman" w:hAnsi="Times New Roman" w:cs="Times New Roman"/>
          <w:sz w:val="24"/>
          <w:szCs w:val="24"/>
        </w:rPr>
        <w:t xml:space="preserve"> is a highly toxic metal that accumulates in the body over time, primarily targeting the kidneys and liver. Prolonged exposure to cadmium through ingestion (e.g., contaminated food or water) or inhalation (e.g., tobacco smoke) can lead to serious health issues like kidney damage, lung disorders, and possibly cancer.</w:t>
      </w:r>
    </w:p>
    <w:p w14:paraId="351D9C59" w14:textId="77777777" w:rsidR="001932CD" w:rsidRPr="00F74CAE" w:rsidRDefault="001932CD"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b/>
          <w:bCs/>
          <w:sz w:val="24"/>
          <w:szCs w:val="24"/>
        </w:rPr>
        <w:t>Caesium</w:t>
      </w:r>
      <w:r w:rsidRPr="00F74CAE">
        <w:rPr>
          <w:rFonts w:ascii="Times New Roman" w:hAnsi="Times New Roman" w:cs="Times New Roman"/>
          <w:sz w:val="24"/>
          <w:szCs w:val="24"/>
        </w:rPr>
        <w:t xml:space="preserve"> is a radioactive heavy metal and can emit harmful gamma radiation. Exposure to radioactive caesium can cause radiation sickness, increase the risk of cancer, and affect the cardiovascular and reproductive systems.</w:t>
      </w:r>
    </w:p>
    <w:p w14:paraId="4C03CFCF" w14:textId="73E9A04A" w:rsidR="001932CD" w:rsidRPr="00F74CAE" w:rsidRDefault="001932CD"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b/>
          <w:bCs/>
          <w:sz w:val="24"/>
          <w:szCs w:val="24"/>
        </w:rPr>
        <w:t xml:space="preserve">Barium </w:t>
      </w:r>
      <w:r w:rsidRPr="00F74CAE">
        <w:rPr>
          <w:rFonts w:ascii="Times New Roman" w:hAnsi="Times New Roman" w:cs="Times New Roman"/>
          <w:sz w:val="24"/>
          <w:szCs w:val="24"/>
        </w:rPr>
        <w:t>and</w:t>
      </w:r>
      <w:r w:rsidRPr="00F74CAE">
        <w:rPr>
          <w:rFonts w:ascii="Times New Roman" w:hAnsi="Times New Roman" w:cs="Times New Roman"/>
          <w:b/>
          <w:bCs/>
          <w:sz w:val="24"/>
          <w:szCs w:val="24"/>
        </w:rPr>
        <w:t xml:space="preserve"> Cobalt</w:t>
      </w:r>
      <w:r w:rsidRPr="00F74CAE">
        <w:rPr>
          <w:rFonts w:ascii="Times New Roman" w:hAnsi="Times New Roman" w:cs="Times New Roman"/>
          <w:sz w:val="24"/>
          <w:szCs w:val="24"/>
        </w:rPr>
        <w:t xml:space="preserve"> cause many harmful impacts on human body. Ingestion of large amounts of soluble barium compounds can lead to severe poisoning, causing muscle weakness, abdominal pain, difficulty </w:t>
      </w:r>
      <w:r w:rsidR="00403747">
        <w:rPr>
          <w:rFonts w:ascii="Times New Roman" w:hAnsi="Times New Roman" w:cs="Times New Roman"/>
          <w:sz w:val="24"/>
          <w:szCs w:val="24"/>
        </w:rPr>
        <w:t xml:space="preserve">in </w:t>
      </w:r>
      <w:r w:rsidRPr="00F74CAE">
        <w:rPr>
          <w:rFonts w:ascii="Times New Roman" w:hAnsi="Times New Roman" w:cs="Times New Roman"/>
          <w:sz w:val="24"/>
          <w:szCs w:val="24"/>
        </w:rPr>
        <w:t>breathing, and even cardiac arrhythmias. Inhalation or ingestion of cobalt dust or compounds can lead to respiratory issues, heart problems (cardiomyopathy), and in severe cases, nerve damage.</w:t>
      </w:r>
    </w:p>
    <w:p w14:paraId="49480AFF" w14:textId="77777777" w:rsidR="001932CD" w:rsidRPr="00F74CAE" w:rsidRDefault="001932CD"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These elements are harmful due to their toxicity, ability to accumulate in the body, and in some cases, their radioactive nature. Proper handling and control of exposure to these substances are crucial to prevent adverse health effects.</w:t>
      </w:r>
    </w:p>
    <w:p w14:paraId="6BDAA775" w14:textId="77777777" w:rsidR="001D402D" w:rsidRPr="00F74CAE" w:rsidRDefault="003B3720"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Due to high toxicity, heavy metal ions in water pose great risk to the biological system. Therefore, decontamination of water polluted by heavy metal ions attracts significant interest of researchers. Adsorption by solid adsorbents has been widely used technique for removal of </w:t>
      </w:r>
      <w:r w:rsidRPr="00F74CAE">
        <w:rPr>
          <w:rFonts w:ascii="Times New Roman" w:hAnsi="Times New Roman" w:cs="Times New Roman"/>
          <w:sz w:val="24"/>
          <w:szCs w:val="24"/>
        </w:rPr>
        <w:lastRenderedPageBreak/>
        <w:t>heavy metal ions from water. Solid wastes generated from industry or anthropogenic activities, and biomass, have been utilized as adsorbents but these wastes modified by nanomaterials have shown improvement in their performance. Therefore, modification of wastes by nanomaterials to form composites and application of those composite materials as adsorbent for removal of heavy metal ions is a potential approach for decontamination of water.</w:t>
      </w:r>
      <w:r w:rsidR="00D478E5" w:rsidRPr="00F74CAE">
        <w:rPr>
          <w:rFonts w:ascii="Times New Roman" w:hAnsi="Times New Roman" w:cs="Times New Roman"/>
          <w:sz w:val="24"/>
          <w:szCs w:val="24"/>
        </w:rPr>
        <w:fldChar w:fldCharType="begin" w:fldLock="1"/>
      </w:r>
      <w:r w:rsidR="00B35E53" w:rsidRPr="00F74CAE">
        <w:rPr>
          <w:rFonts w:ascii="Times New Roman" w:hAnsi="Times New Roman" w:cs="Times New Roman"/>
          <w:sz w:val="24"/>
          <w:szCs w:val="24"/>
        </w:rPr>
        <w:instrText>ADDIN CSL_CITATION {"citationItems":[{"id":"ITEM-1","itemData":{"DOI":"10.1016/j.crgsc.2021.100088","ISSN":"26660865","abstract":"Due to high toxicity, heavy metal ions in water pose great risk to the biological system. Therefore decontamination of water polluted by heavy metal ions attracts significant interest of researchers. Adsorption by solid adsorbents has been widely used technique for removal of heavy metal ions from water. Solid wastes generated from industry or anthropogenic activities, and biomass, have been utilized as adsorbents but these wastes modified by nanomaterials have shown improvement in their performance. Therefore, modification of wastes by nanomaterials to form composites and application of those composite materials as adsorbent for removal of heavy metal ions is a potential approach for decontamination of water. Further, this is a twin strategy for reuse of waste and decontamination of water. This paper provides an account of recent advances in applications of composites prepared from modification of wastes by nanomaterials. This covers two types of wastes; (i) Industrial/anthropogenic waste, (ii) biomass waste. The component derived from waste, its role in the formation of the composite and the role it is playing in adsorption of heavy metal ions have been discussed along with role of the nanoparticle component in the composite. The mechanisms of adsorption, regeneration and reuse of composites have also been discussed. This review may pave the way for the design of new composites by modifying wastes for decontamination of heavy metal ions from water.","author":[{"dropping-particle":"","family":"Agasti","given":"Nityananda","non-dropping-particle":"","parse-names":false,"suffix":""}],"container-title":"Current Research in Green and Sustainable Chemistry","id":"ITEM-1","issue":"October 2020","issued":{"date-parts":[["2021"]]},"page":"100088","publisher":"Elsevier Ltd","title":"Decontamination of heavy metal ions from water by composites prepared from waste","type":"article-journal","volume":"4"},"uris":["http://www.mendeley.com/documents/?uuid=fb33125e-b485-42ad-9847-d6cc1c20ac8f"]}],"mendeley":{"formattedCitation":"[2]","plainTextFormattedCitation":"[2]","previouslyFormattedCitation":"[2]"},"properties":{"noteIndex":0},"schema":"https://github.com/citation-style-language/schema/raw/master/csl-citation.json"}</w:instrText>
      </w:r>
      <w:r w:rsidR="00D478E5" w:rsidRPr="00F74CAE">
        <w:rPr>
          <w:rFonts w:ascii="Times New Roman" w:hAnsi="Times New Roman" w:cs="Times New Roman"/>
          <w:sz w:val="24"/>
          <w:szCs w:val="24"/>
        </w:rPr>
        <w:fldChar w:fldCharType="separate"/>
      </w:r>
      <w:r w:rsidR="00987E59" w:rsidRPr="00F74CAE">
        <w:rPr>
          <w:rFonts w:ascii="Times New Roman" w:hAnsi="Times New Roman" w:cs="Times New Roman"/>
          <w:noProof/>
          <w:sz w:val="24"/>
          <w:szCs w:val="24"/>
        </w:rPr>
        <w:t>[2]</w:t>
      </w:r>
      <w:r w:rsidR="00D478E5" w:rsidRPr="00F74CAE">
        <w:rPr>
          <w:rFonts w:ascii="Times New Roman" w:hAnsi="Times New Roman" w:cs="Times New Roman"/>
          <w:sz w:val="24"/>
          <w:szCs w:val="24"/>
        </w:rPr>
        <w:fldChar w:fldCharType="end"/>
      </w:r>
    </w:p>
    <w:p w14:paraId="3E573701" w14:textId="77777777" w:rsidR="003B3720" w:rsidRPr="00F74CAE" w:rsidRDefault="003B3720"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In this report we have used several techniques to show the absorbance of heavy metal ion particularly using Cobalt. Some methods are listed below:</w:t>
      </w:r>
    </w:p>
    <w:p w14:paraId="32E5F2D0" w14:textId="77777777" w:rsidR="003B3720" w:rsidRPr="00E6044C" w:rsidRDefault="003B3720" w:rsidP="001336E7">
      <w:pPr>
        <w:pStyle w:val="ListParagraph"/>
        <w:numPr>
          <w:ilvl w:val="0"/>
          <w:numId w:val="48"/>
        </w:numPr>
        <w:tabs>
          <w:tab w:val="left" w:pos="5400"/>
        </w:tabs>
        <w:spacing w:line="360" w:lineRule="auto"/>
        <w:jc w:val="both"/>
        <w:rPr>
          <w:rFonts w:ascii="Times New Roman" w:hAnsi="Times New Roman" w:cs="Times New Roman"/>
          <w:sz w:val="24"/>
          <w:szCs w:val="24"/>
        </w:rPr>
      </w:pPr>
      <w:r w:rsidRPr="00E6044C">
        <w:rPr>
          <w:rFonts w:ascii="Times New Roman" w:hAnsi="Times New Roman" w:cs="Times New Roman"/>
          <w:sz w:val="24"/>
          <w:szCs w:val="24"/>
        </w:rPr>
        <w:t xml:space="preserve">Complexometric titration </w:t>
      </w:r>
    </w:p>
    <w:p w14:paraId="3AA0DA0C" w14:textId="77777777" w:rsidR="003B3720" w:rsidRPr="00E6044C" w:rsidRDefault="003B3720" w:rsidP="001336E7">
      <w:pPr>
        <w:pStyle w:val="ListParagraph"/>
        <w:numPr>
          <w:ilvl w:val="0"/>
          <w:numId w:val="48"/>
        </w:numPr>
        <w:tabs>
          <w:tab w:val="left" w:pos="5400"/>
        </w:tabs>
        <w:spacing w:line="360" w:lineRule="auto"/>
        <w:jc w:val="both"/>
        <w:rPr>
          <w:rFonts w:ascii="Times New Roman" w:hAnsi="Times New Roman" w:cs="Times New Roman"/>
          <w:sz w:val="24"/>
          <w:szCs w:val="24"/>
        </w:rPr>
      </w:pPr>
      <w:r w:rsidRPr="00E6044C">
        <w:rPr>
          <w:rFonts w:ascii="Times New Roman" w:hAnsi="Times New Roman" w:cs="Times New Roman"/>
          <w:sz w:val="24"/>
          <w:szCs w:val="24"/>
        </w:rPr>
        <w:t>UV Spectroscopy</w:t>
      </w:r>
    </w:p>
    <w:p w14:paraId="47D9D8F3" w14:textId="77777777" w:rsidR="003B3720" w:rsidRPr="00F74CAE" w:rsidRDefault="003B3720" w:rsidP="001336E7">
      <w:pPr>
        <w:pStyle w:val="ListParagraph"/>
        <w:numPr>
          <w:ilvl w:val="0"/>
          <w:numId w:val="48"/>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Conductometry</w:t>
      </w:r>
    </w:p>
    <w:p w14:paraId="0B64ACE9" w14:textId="77777777" w:rsidR="003B3720" w:rsidRPr="00E6044C" w:rsidRDefault="003B3720" w:rsidP="001336E7">
      <w:pPr>
        <w:pStyle w:val="ListParagraph"/>
        <w:numPr>
          <w:ilvl w:val="0"/>
          <w:numId w:val="48"/>
        </w:numPr>
        <w:tabs>
          <w:tab w:val="left" w:pos="5400"/>
        </w:tabs>
        <w:spacing w:line="360" w:lineRule="auto"/>
        <w:jc w:val="both"/>
        <w:rPr>
          <w:rFonts w:ascii="Times New Roman" w:hAnsi="Times New Roman" w:cs="Times New Roman"/>
          <w:sz w:val="24"/>
          <w:szCs w:val="24"/>
        </w:rPr>
      </w:pPr>
      <w:r w:rsidRPr="00E6044C">
        <w:rPr>
          <w:rFonts w:ascii="Times New Roman" w:hAnsi="Times New Roman" w:cs="Times New Roman"/>
          <w:sz w:val="24"/>
          <w:szCs w:val="24"/>
        </w:rPr>
        <w:t>Atomic Absorption Spectrum</w:t>
      </w:r>
    </w:p>
    <w:p w14:paraId="304A16D3" w14:textId="77777777" w:rsidR="00913E1C" w:rsidRPr="00F74CAE" w:rsidRDefault="00913E1C" w:rsidP="001336E7">
      <w:pPr>
        <w:tabs>
          <w:tab w:val="left" w:pos="5400"/>
        </w:tabs>
        <w:spacing w:line="360" w:lineRule="auto"/>
        <w:jc w:val="both"/>
        <w:rPr>
          <w:rFonts w:ascii="Times New Roman" w:hAnsi="Times New Roman" w:cs="Times New Roman"/>
          <w:sz w:val="24"/>
          <w:szCs w:val="24"/>
        </w:rPr>
      </w:pPr>
    </w:p>
    <w:p w14:paraId="255A6EA0" w14:textId="77777777" w:rsidR="00F3633A" w:rsidRPr="00F74CAE" w:rsidDel="00ED528F" w:rsidRDefault="00913E1C" w:rsidP="001336E7">
      <w:pPr>
        <w:tabs>
          <w:tab w:val="left" w:pos="5400"/>
        </w:tabs>
        <w:spacing w:line="360" w:lineRule="auto"/>
        <w:jc w:val="both"/>
        <w:rPr>
          <w:del w:id="7" w:author="amittyagi" w:date="2024-07-19T15:44:00Z"/>
          <w:rFonts w:ascii="Times New Roman" w:hAnsi="Times New Roman" w:cs="Times New Roman"/>
          <w:b/>
          <w:bCs/>
          <w:sz w:val="24"/>
          <w:szCs w:val="24"/>
        </w:rPr>
      </w:pPr>
      <w:r w:rsidRPr="00F74CAE">
        <w:rPr>
          <w:rFonts w:ascii="Times New Roman" w:hAnsi="Times New Roman" w:cs="Times New Roman"/>
          <w:b/>
          <w:bCs/>
          <w:sz w:val="24"/>
          <w:szCs w:val="24"/>
        </w:rPr>
        <w:t xml:space="preserve">A. </w:t>
      </w:r>
      <w:r w:rsidR="00F3633A" w:rsidRPr="00F74CAE">
        <w:rPr>
          <w:rFonts w:ascii="Times New Roman" w:hAnsi="Times New Roman" w:cs="Times New Roman"/>
          <w:b/>
          <w:bCs/>
          <w:sz w:val="24"/>
          <w:szCs w:val="24"/>
        </w:rPr>
        <w:t>COMPLEXO</w:t>
      </w:r>
      <w:r w:rsidR="002B6611" w:rsidRPr="00F74CAE">
        <w:rPr>
          <w:rFonts w:ascii="Times New Roman" w:hAnsi="Times New Roman" w:cs="Times New Roman"/>
          <w:b/>
          <w:bCs/>
          <w:sz w:val="24"/>
          <w:szCs w:val="24"/>
        </w:rPr>
        <w:t>METRIC TITRATION</w:t>
      </w:r>
    </w:p>
    <w:p w14:paraId="16772D49" w14:textId="4459B449" w:rsidR="002B6611" w:rsidRPr="00F74CAE" w:rsidRDefault="002B6611"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Complexometric titration (also known as Chelatometry) are used mainly to determine metal ions by use of complex -forming reaction. It is a form of volumetric analysis</w:t>
      </w:r>
      <w:r w:rsidR="008F7857" w:rsidRPr="00F74CAE">
        <w:rPr>
          <w:rFonts w:ascii="Times New Roman" w:hAnsi="Times New Roman" w:cs="Times New Roman"/>
          <w:sz w:val="24"/>
          <w:szCs w:val="24"/>
        </w:rPr>
        <w:t xml:space="preserve"> developed after the introduction of the analytical reagent commonly known as an ethylene diamine tetra-acetic acid with di-sodium salt</w:t>
      </w:r>
      <w:r w:rsidR="00403747">
        <w:rPr>
          <w:rFonts w:ascii="Times New Roman" w:hAnsi="Times New Roman" w:cs="Times New Roman"/>
          <w:sz w:val="24"/>
          <w:szCs w:val="24"/>
        </w:rPr>
        <w:t xml:space="preserve"> </w:t>
      </w:r>
      <w:r w:rsidR="008F7857" w:rsidRPr="00F74CAE">
        <w:rPr>
          <w:rFonts w:ascii="Times New Roman" w:hAnsi="Times New Roman" w:cs="Times New Roman"/>
          <w:sz w:val="24"/>
          <w:szCs w:val="24"/>
        </w:rPr>
        <w:t>[EDTA], i</w:t>
      </w:r>
      <w:r w:rsidRPr="00F74CAE">
        <w:rPr>
          <w:rFonts w:ascii="Times New Roman" w:hAnsi="Times New Roman" w:cs="Times New Roman"/>
          <w:sz w:val="24"/>
          <w:szCs w:val="24"/>
        </w:rPr>
        <w:t>n which the formation of a coloured complex is used to indicate the endpoint of a titration</w:t>
      </w:r>
      <w:r w:rsidR="006A3829" w:rsidRPr="00F74CAE">
        <w:rPr>
          <w:rFonts w:ascii="Times New Roman" w:hAnsi="Times New Roman" w:cs="Times New Roman"/>
          <w:sz w:val="24"/>
          <w:szCs w:val="24"/>
        </w:rPr>
        <w:t>.</w:t>
      </w:r>
      <w:r w:rsidR="00403747">
        <w:rPr>
          <w:rFonts w:ascii="Times New Roman" w:hAnsi="Times New Roman" w:cs="Times New Roman"/>
          <w:sz w:val="24"/>
          <w:szCs w:val="24"/>
        </w:rPr>
        <w:t xml:space="preserve"> </w:t>
      </w:r>
      <w:r w:rsidR="008F7857" w:rsidRPr="00F74CAE">
        <w:rPr>
          <w:rFonts w:ascii="Times New Roman" w:hAnsi="Times New Roman" w:cs="Times New Roman"/>
          <w:sz w:val="24"/>
          <w:szCs w:val="24"/>
        </w:rPr>
        <w:t>I</w:t>
      </w:r>
      <w:r w:rsidRPr="00F74CAE">
        <w:rPr>
          <w:rFonts w:ascii="Times New Roman" w:hAnsi="Times New Roman" w:cs="Times New Roman"/>
          <w:sz w:val="24"/>
          <w:szCs w:val="24"/>
        </w:rPr>
        <w:t>n this method, a simple ion is transformed into a complex ion and the equivalence point is determined using metal indicators or electrometrically. An indicator is capable of producing an unambiguous change is usually used to detect the endpoint of the titration. The versatility and genal convenience of complexometric titrations are dependent on the correct choice of indicators endpoint detection.</w:t>
      </w:r>
      <w:r w:rsidR="00703A28">
        <w:rPr>
          <w:rFonts w:ascii="Times New Roman" w:hAnsi="Times New Roman" w:cs="Times New Roman"/>
          <w:sz w:val="24"/>
          <w:szCs w:val="24"/>
        </w:rPr>
        <w:t>[5]</w:t>
      </w:r>
    </w:p>
    <w:p w14:paraId="751116C5" w14:textId="77777777" w:rsidR="002B6611" w:rsidRPr="00F74CAE" w:rsidRDefault="002B6611" w:rsidP="001336E7">
      <w:pPr>
        <w:tabs>
          <w:tab w:val="left" w:pos="5400"/>
        </w:tabs>
        <w:spacing w:line="360" w:lineRule="auto"/>
        <w:jc w:val="both"/>
        <w:rPr>
          <w:rFonts w:ascii="Times New Roman" w:hAnsi="Times New Roman" w:cs="Times New Roman"/>
          <w:b/>
          <w:bCs/>
          <w:sz w:val="24"/>
          <w:szCs w:val="24"/>
        </w:rPr>
      </w:pPr>
    </w:p>
    <w:p w14:paraId="2BA367D2" w14:textId="77777777" w:rsidR="008F7857" w:rsidRPr="00F74CAE" w:rsidRDefault="006A3829"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COMPLEXATION</w:t>
      </w:r>
    </w:p>
    <w:p w14:paraId="36D2BEA1" w14:textId="77777777" w:rsidR="006A3829" w:rsidRPr="00F74CAE" w:rsidRDefault="006A3829"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 process of complex ion formation is known as complexation. A Complexometric reaction with metal ion involves the replacement of one or more co-ordinate solvent molecules by other nucleophilic groups. These groups bind to the central metal ion known as ligands and in aqueous solution.</w:t>
      </w:r>
    </w:p>
    <w:p w14:paraId="4DE7EA13" w14:textId="77777777" w:rsidR="003C11B9" w:rsidRPr="00F74CAE" w:rsidRDefault="006A3829"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lastRenderedPageBreak/>
        <w:t xml:space="preserve">In this reaction there is successive replacement of water molecule by ligands </w:t>
      </w:r>
      <w:r w:rsidR="003C11B9" w:rsidRPr="00F74CAE">
        <w:rPr>
          <w:rFonts w:ascii="Times New Roman" w:hAnsi="Times New Roman" w:cs="Times New Roman"/>
          <w:sz w:val="24"/>
          <w:szCs w:val="24"/>
        </w:rPr>
        <w:t>groups until the complex is formed. The vast majority of complexometric titration are carried out using multidentate ligands such as EDTA.</w:t>
      </w:r>
      <w:r w:rsidR="000931CD">
        <w:rPr>
          <w:rFonts w:ascii="Times New Roman" w:hAnsi="Times New Roman" w:cs="Times New Roman"/>
          <w:sz w:val="24"/>
          <w:szCs w:val="24"/>
        </w:rPr>
        <w:t xml:space="preserve"> [1]</w:t>
      </w:r>
    </w:p>
    <w:p w14:paraId="550BAE99" w14:textId="77777777" w:rsidR="003C11B9" w:rsidRPr="00F74CAE" w:rsidRDefault="003C11B9"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CHELATE</w:t>
      </w:r>
    </w:p>
    <w:p w14:paraId="3C35F94D" w14:textId="77777777" w:rsidR="003C11B9" w:rsidRPr="00F74CAE" w:rsidRDefault="003C11B9"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It is the complex that is formed by the combination of polyvalent metal ions with a molecule which essentially contains two or more groups that can donate electrons. These rings are generally more water soluble chelates. They are the sequestering agents. EDTA is one of the examples of chelating agent.</w:t>
      </w:r>
    </w:p>
    <w:p w14:paraId="7DA9D104" w14:textId="77777777" w:rsidR="003D1A9F" w:rsidRPr="00F74CAE" w:rsidRDefault="003C11B9"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LIGANDS</w:t>
      </w:r>
    </w:p>
    <w:p w14:paraId="76C482AE" w14:textId="77777777" w:rsidR="006A3829" w:rsidRPr="00F74CAE" w:rsidRDefault="00A5464F"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Complexing agents in any donation ion or molecules are called as ligands that have ability to form one or more covalent bonds with the metal ion. They can be any electron donating group that has the ability to bind with the metal ion producing a complexion ion.</w:t>
      </w:r>
    </w:p>
    <w:p w14:paraId="6BD653B4" w14:textId="77777777" w:rsidR="00A94A4B" w:rsidRPr="00F74CAE" w:rsidRDefault="00A94A4B"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TYPES OF TITRATION</w:t>
      </w:r>
    </w:p>
    <w:p w14:paraId="18562265" w14:textId="77777777" w:rsidR="00A94A4B" w:rsidRPr="00F74CAE" w:rsidRDefault="00A94A4B" w:rsidP="001336E7">
      <w:pPr>
        <w:pStyle w:val="ListParagraph"/>
        <w:numPr>
          <w:ilvl w:val="0"/>
          <w:numId w:val="3"/>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Direct Titration</w:t>
      </w:r>
    </w:p>
    <w:p w14:paraId="3B7235DD" w14:textId="77777777" w:rsidR="00A94A4B" w:rsidRPr="00F74CAE" w:rsidRDefault="00A94A4B" w:rsidP="001336E7">
      <w:pPr>
        <w:pStyle w:val="ListParagraph"/>
        <w:numPr>
          <w:ilvl w:val="0"/>
          <w:numId w:val="3"/>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Indirect Titration</w:t>
      </w:r>
    </w:p>
    <w:p w14:paraId="27892977" w14:textId="77777777" w:rsidR="00A94A4B" w:rsidRPr="00F74CAE" w:rsidRDefault="00A94A4B" w:rsidP="001336E7">
      <w:pPr>
        <w:pStyle w:val="ListParagraph"/>
        <w:numPr>
          <w:ilvl w:val="0"/>
          <w:numId w:val="3"/>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Replacement Titration</w:t>
      </w:r>
    </w:p>
    <w:p w14:paraId="54088D53" w14:textId="77777777" w:rsidR="00A94A4B" w:rsidRPr="00F74CAE" w:rsidRDefault="00A94A4B" w:rsidP="001336E7">
      <w:pPr>
        <w:pStyle w:val="ListParagraph"/>
        <w:numPr>
          <w:ilvl w:val="0"/>
          <w:numId w:val="3"/>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Alkalimetric Titration</w:t>
      </w:r>
    </w:p>
    <w:p w14:paraId="672293D9" w14:textId="77777777" w:rsidR="00A94A4B" w:rsidRPr="00F74CAE" w:rsidRDefault="00A94A4B" w:rsidP="001336E7">
      <w:pPr>
        <w:tabs>
          <w:tab w:val="left" w:pos="5400"/>
        </w:tabs>
        <w:spacing w:line="360" w:lineRule="auto"/>
        <w:ind w:left="360"/>
        <w:jc w:val="both"/>
        <w:rPr>
          <w:rFonts w:ascii="Times New Roman" w:hAnsi="Times New Roman" w:cs="Times New Roman"/>
          <w:sz w:val="24"/>
          <w:szCs w:val="24"/>
        </w:rPr>
      </w:pPr>
    </w:p>
    <w:p w14:paraId="348EDED9" w14:textId="77777777" w:rsidR="00A94A4B" w:rsidRPr="00F74CAE" w:rsidRDefault="00A94A4B" w:rsidP="001336E7">
      <w:pPr>
        <w:tabs>
          <w:tab w:val="left" w:pos="5400"/>
        </w:tabs>
        <w:spacing w:line="360" w:lineRule="auto"/>
        <w:ind w:left="360"/>
        <w:jc w:val="both"/>
        <w:rPr>
          <w:rFonts w:ascii="Times New Roman" w:hAnsi="Times New Roman" w:cs="Times New Roman"/>
          <w:sz w:val="24"/>
          <w:szCs w:val="24"/>
        </w:rPr>
      </w:pPr>
      <w:r w:rsidRPr="00F74CAE">
        <w:rPr>
          <w:rFonts w:ascii="Times New Roman" w:hAnsi="Times New Roman" w:cs="Times New Roman"/>
          <w:sz w:val="24"/>
          <w:szCs w:val="24"/>
        </w:rPr>
        <w:t>The most commonly used titration is direct titration.</w:t>
      </w:r>
    </w:p>
    <w:p w14:paraId="6807FDB3" w14:textId="77777777" w:rsidR="0070180F" w:rsidRPr="00F74CAE" w:rsidRDefault="00A94A4B" w:rsidP="001336E7">
      <w:pPr>
        <w:pStyle w:val="ListParagraph"/>
        <w:numPr>
          <w:ilvl w:val="0"/>
          <w:numId w:val="28"/>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DIRECT TITRATION: It is a simple and most convenient method in EDTA titrations. The solution containing the metallic salts is buffered to the desired pH and directly titrated with EDTA standard solution by using suitable pH indicators until the colour change is absorbed. It may be necessary to prevent precipitation of the hydroxide of the metal by addition of sum auxiliary. A black titration may be performed by omitting the sample as the check on the metallic impurities present on the reagent. </w:t>
      </w:r>
      <w:r w:rsidR="009A530E" w:rsidRPr="00F74CAE">
        <w:rPr>
          <w:rFonts w:ascii="Times New Roman" w:hAnsi="Times New Roman" w:cs="Times New Roman"/>
          <w:sz w:val="24"/>
          <w:szCs w:val="24"/>
        </w:rPr>
        <w:t>Metals such as Caesium, barium, zinc, Cobalt directly estimated by direct titration method</w:t>
      </w:r>
      <w:r w:rsidR="00703A28">
        <w:rPr>
          <w:rFonts w:ascii="Times New Roman" w:hAnsi="Times New Roman" w:cs="Times New Roman"/>
          <w:sz w:val="24"/>
          <w:szCs w:val="24"/>
        </w:rPr>
        <w:t>. [5]</w:t>
      </w:r>
    </w:p>
    <w:p w14:paraId="159CB830" w14:textId="77777777" w:rsidR="002164DB" w:rsidRPr="00F74CAE" w:rsidRDefault="002164DB" w:rsidP="001336E7">
      <w:pPr>
        <w:tabs>
          <w:tab w:val="left" w:pos="5400"/>
        </w:tabs>
        <w:spacing w:line="360" w:lineRule="auto"/>
        <w:ind w:left="360"/>
        <w:jc w:val="both"/>
        <w:rPr>
          <w:rFonts w:ascii="Times New Roman" w:hAnsi="Times New Roman" w:cs="Times New Roman"/>
          <w:sz w:val="24"/>
          <w:szCs w:val="24"/>
        </w:rPr>
      </w:pPr>
    </w:p>
    <w:p w14:paraId="3852BC17" w14:textId="0B1DE925" w:rsidR="002164DB" w:rsidRDefault="0070180F" w:rsidP="001336E7">
      <w:pPr>
        <w:pStyle w:val="ListParagraph"/>
        <w:numPr>
          <w:ilvl w:val="0"/>
          <w:numId w:val="28"/>
        </w:numPr>
        <w:tabs>
          <w:tab w:val="left" w:pos="5400"/>
        </w:tabs>
        <w:spacing w:line="360" w:lineRule="auto"/>
        <w:jc w:val="both"/>
        <w:rPr>
          <w:rFonts w:ascii="Times New Roman" w:hAnsi="Times New Roman" w:cs="Times New Roman"/>
          <w:sz w:val="23"/>
          <w:szCs w:val="23"/>
        </w:rPr>
      </w:pPr>
      <w:r w:rsidRPr="00F74CAE">
        <w:rPr>
          <w:rFonts w:ascii="Times New Roman" w:hAnsi="Times New Roman" w:cs="Times New Roman"/>
          <w:sz w:val="24"/>
          <w:szCs w:val="24"/>
        </w:rPr>
        <w:t>INDIRECT TITRATION</w:t>
      </w:r>
      <w:r w:rsidR="00836797" w:rsidRPr="00F74CAE">
        <w:rPr>
          <w:rFonts w:ascii="Times New Roman" w:hAnsi="Times New Roman" w:cs="Times New Roman"/>
          <w:sz w:val="24"/>
          <w:szCs w:val="24"/>
        </w:rPr>
        <w:t xml:space="preserve">: </w:t>
      </w:r>
      <w:r w:rsidRPr="00F74CAE">
        <w:rPr>
          <w:rFonts w:ascii="Times New Roman" w:hAnsi="Times New Roman" w:cs="Times New Roman"/>
          <w:color w:val="282829"/>
          <w:sz w:val="24"/>
          <w:szCs w:val="24"/>
        </w:rPr>
        <w:t xml:space="preserve">Indirect titration is a type of titration in analytical chemistry where the concentration of an analyte is determined by titrating it with a reagent that </w:t>
      </w:r>
      <w:r w:rsidRPr="00F74CAE">
        <w:rPr>
          <w:rFonts w:ascii="Times New Roman" w:hAnsi="Times New Roman" w:cs="Times New Roman"/>
          <w:color w:val="282829"/>
          <w:sz w:val="24"/>
          <w:szCs w:val="24"/>
        </w:rPr>
        <w:lastRenderedPageBreak/>
        <w:t>reacts with the analyte to form a different compound. The endpoint of the titration is determined by a secondary reaction or an indicator, rather than directly observing a change in the analyte itself.</w:t>
      </w:r>
      <w:r w:rsidR="00403747">
        <w:rPr>
          <w:rFonts w:ascii="Times New Roman" w:hAnsi="Times New Roman" w:cs="Times New Roman"/>
          <w:color w:val="282829"/>
          <w:sz w:val="24"/>
          <w:szCs w:val="24"/>
        </w:rPr>
        <w:t xml:space="preserve"> </w:t>
      </w:r>
      <w:r w:rsidRPr="00F74CAE">
        <w:rPr>
          <w:rFonts w:ascii="Times New Roman" w:hAnsi="Times New Roman" w:cs="Times New Roman"/>
          <w:color w:val="282829"/>
          <w:sz w:val="24"/>
          <w:szCs w:val="24"/>
        </w:rPr>
        <w:t>In indirect titrations, the reaction between the analyte and the titrant is used to form a product that can be quantitatively measured or detected, allowing the concentration of the analyte to be calculated indirectly. This method is often used when the analyte does not have a suitable endpoint for direct titration or when the reaction between the analyte and the titrant is slow or difficult to observe directly.</w:t>
      </w:r>
      <w:r w:rsidR="00403747">
        <w:rPr>
          <w:rFonts w:ascii="Times New Roman" w:hAnsi="Times New Roman" w:cs="Times New Roman"/>
          <w:color w:val="282829"/>
          <w:sz w:val="24"/>
          <w:szCs w:val="24"/>
        </w:rPr>
        <w:t xml:space="preserve"> </w:t>
      </w:r>
      <w:r w:rsidRPr="00F74CAE">
        <w:rPr>
          <w:rFonts w:ascii="Times New Roman" w:hAnsi="Times New Roman" w:cs="Times New Roman"/>
          <w:sz w:val="24"/>
          <w:szCs w:val="24"/>
        </w:rPr>
        <w:t>Indirect titrations are commonly used in complexometric and precipitation titrations, among other types of titrations. These titrations require careful consideration of the stoichiometry of the reactions involved and the choice of indicators or methods to determine the endpoint accurately</w:t>
      </w:r>
      <w:r w:rsidRPr="00F74CAE">
        <w:rPr>
          <w:rFonts w:ascii="Times New Roman" w:hAnsi="Times New Roman" w:cs="Times New Roman"/>
          <w:sz w:val="23"/>
          <w:szCs w:val="23"/>
        </w:rPr>
        <w:t>.</w:t>
      </w:r>
      <w:r w:rsidR="00703A28">
        <w:rPr>
          <w:rFonts w:ascii="Times New Roman" w:hAnsi="Times New Roman" w:cs="Times New Roman"/>
          <w:sz w:val="23"/>
          <w:szCs w:val="23"/>
        </w:rPr>
        <w:t>[5]</w:t>
      </w:r>
    </w:p>
    <w:p w14:paraId="6BD315CD" w14:textId="77777777" w:rsidR="00897F3D" w:rsidRPr="00887331" w:rsidRDefault="00897F3D" w:rsidP="001336E7">
      <w:pPr>
        <w:tabs>
          <w:tab w:val="left" w:pos="5400"/>
        </w:tabs>
        <w:spacing w:line="360" w:lineRule="auto"/>
        <w:jc w:val="both"/>
        <w:rPr>
          <w:rFonts w:ascii="Times New Roman" w:hAnsi="Times New Roman" w:cs="Times New Roman"/>
          <w:sz w:val="23"/>
          <w:szCs w:val="23"/>
          <w:rPrChange w:id="8" w:author="amittyagi" w:date="2024-07-19T15:48:00Z">
            <w:rPr/>
          </w:rPrChange>
        </w:rPr>
        <w:pPrChange w:id="9" w:author="amittyagi" w:date="2024-07-19T15:48:00Z">
          <w:pPr>
            <w:pStyle w:val="ListParagraph"/>
            <w:tabs>
              <w:tab w:val="left" w:pos="5400"/>
            </w:tabs>
            <w:spacing w:line="360" w:lineRule="auto"/>
            <w:jc w:val="both"/>
          </w:pPr>
        </w:pPrChange>
      </w:pPr>
    </w:p>
    <w:p w14:paraId="1BF849F1" w14:textId="027177E2" w:rsidR="00B7553A" w:rsidRPr="00F74CAE" w:rsidRDefault="004158AD" w:rsidP="001336E7">
      <w:pPr>
        <w:pStyle w:val="ListParagraph"/>
        <w:numPr>
          <w:ilvl w:val="0"/>
          <w:numId w:val="28"/>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REPLACEMENT TITRATION:</w:t>
      </w:r>
      <w:r w:rsidR="002164DB" w:rsidRPr="00F74CAE">
        <w:rPr>
          <w:rFonts w:ascii="Times New Roman" w:hAnsi="Times New Roman" w:cs="Times New Roman"/>
          <w:sz w:val="24"/>
          <w:szCs w:val="24"/>
        </w:rPr>
        <w:t xml:space="preserve"> It is used when direct titration or back titration don’t give sharp endpoint. This analyte (containing metal)</w:t>
      </w:r>
      <w:r w:rsidR="00A23249">
        <w:rPr>
          <w:rFonts w:ascii="Times New Roman" w:hAnsi="Times New Roman" w:cs="Times New Roman"/>
          <w:sz w:val="24"/>
          <w:szCs w:val="24"/>
        </w:rPr>
        <w:t xml:space="preserve"> </w:t>
      </w:r>
      <w:r w:rsidR="002164DB" w:rsidRPr="00F74CAE">
        <w:rPr>
          <w:rFonts w:ascii="Times New Roman" w:hAnsi="Times New Roman" w:cs="Times New Roman"/>
          <w:sz w:val="24"/>
          <w:szCs w:val="24"/>
        </w:rPr>
        <w:t>is added to the metal-EDTA complex.</w:t>
      </w:r>
      <w:r w:rsidR="00A23249">
        <w:rPr>
          <w:rFonts w:ascii="Times New Roman" w:hAnsi="Times New Roman" w:cs="Times New Roman"/>
          <w:sz w:val="24"/>
          <w:szCs w:val="24"/>
        </w:rPr>
        <w:t xml:space="preserve"> </w:t>
      </w:r>
      <w:r w:rsidR="002164DB" w:rsidRPr="00F74CAE">
        <w:rPr>
          <w:rFonts w:ascii="Times New Roman" w:hAnsi="Times New Roman" w:cs="Times New Roman"/>
          <w:sz w:val="24"/>
          <w:szCs w:val="24"/>
        </w:rPr>
        <w:t>The metal present in the analyte displaces another metal from the metal-EDTA complex.</w:t>
      </w:r>
      <w:r w:rsidR="00A23249">
        <w:rPr>
          <w:rFonts w:ascii="Times New Roman" w:hAnsi="Times New Roman" w:cs="Times New Roman"/>
          <w:sz w:val="24"/>
          <w:szCs w:val="24"/>
        </w:rPr>
        <w:t xml:space="preserve"> </w:t>
      </w:r>
      <w:r w:rsidR="00B7553A" w:rsidRPr="00F74CAE">
        <w:rPr>
          <w:rFonts w:ascii="Times New Roman" w:hAnsi="Times New Roman" w:cs="Times New Roman"/>
          <w:sz w:val="24"/>
          <w:szCs w:val="24"/>
        </w:rPr>
        <w:t>For example:</w:t>
      </w:r>
      <w:r w:rsidR="00A23249">
        <w:rPr>
          <w:rFonts w:ascii="Times New Roman" w:hAnsi="Times New Roman" w:cs="Times New Roman"/>
          <w:sz w:val="24"/>
          <w:szCs w:val="24"/>
        </w:rPr>
        <w:t xml:space="preserve"> </w:t>
      </w:r>
      <w:r w:rsidR="00B7553A" w:rsidRPr="00F74CAE">
        <w:rPr>
          <w:rFonts w:ascii="Times New Roman" w:hAnsi="Times New Roman" w:cs="Times New Roman"/>
          <w:sz w:val="24"/>
          <w:szCs w:val="24"/>
        </w:rPr>
        <w:t>Mg is displaced by Mn from the Mg EDTA solution. This free Mg metal undergoes direct titration along with a standard EDTA solution. This method requires the addition of an excess quantity of Mg EDTA to the Mn solution.</w:t>
      </w:r>
    </w:p>
    <w:p w14:paraId="1F396EC1" w14:textId="77777777" w:rsidR="00B7553A" w:rsidRPr="00F74CAE" w:rsidRDefault="00B7553A" w:rsidP="001336E7">
      <w:pPr>
        <w:tabs>
          <w:tab w:val="left" w:pos="5400"/>
        </w:tabs>
        <w:spacing w:line="360" w:lineRule="auto"/>
        <w:jc w:val="both"/>
        <w:rPr>
          <w:rFonts w:ascii="Times New Roman" w:hAnsi="Times New Roman" w:cs="Times New Roman"/>
          <w:sz w:val="24"/>
          <w:szCs w:val="24"/>
        </w:rPr>
        <w:pPrChange w:id="10" w:author="amittyagi" w:date="2024-07-19T15:49:00Z">
          <w:pPr>
            <w:tabs>
              <w:tab w:val="left" w:pos="5400"/>
            </w:tabs>
            <w:spacing w:line="360" w:lineRule="auto"/>
            <w:ind w:left="360"/>
            <w:jc w:val="both"/>
          </w:pPr>
        </w:pPrChange>
      </w:pPr>
    </w:p>
    <w:p w14:paraId="795AB189" w14:textId="203C8815" w:rsidR="00B7553A" w:rsidRPr="00F74CAE" w:rsidRDefault="00B7553A" w:rsidP="001336E7">
      <w:pPr>
        <w:pStyle w:val="ListParagraph"/>
        <w:numPr>
          <w:ilvl w:val="0"/>
          <w:numId w:val="28"/>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ALKALIMETRIC TITRATION:  It is a method of measuring the base concentration of a solution using an acid standard solution.</w:t>
      </w:r>
      <w:r w:rsidR="00A23249">
        <w:rPr>
          <w:rFonts w:ascii="Times New Roman" w:hAnsi="Times New Roman" w:cs="Times New Roman"/>
          <w:sz w:val="24"/>
          <w:szCs w:val="24"/>
        </w:rPr>
        <w:t xml:space="preserve"> </w:t>
      </w:r>
      <w:r w:rsidRPr="00F74CAE">
        <w:rPr>
          <w:rFonts w:ascii="Times New Roman" w:hAnsi="Times New Roman" w:cs="Times New Roman"/>
          <w:sz w:val="24"/>
          <w:szCs w:val="24"/>
        </w:rPr>
        <w:t>This type of titration is most frequently used.</w:t>
      </w:r>
      <w:r w:rsidR="00A23249">
        <w:rPr>
          <w:rFonts w:ascii="Times New Roman" w:hAnsi="Times New Roman" w:cs="Times New Roman"/>
          <w:sz w:val="24"/>
          <w:szCs w:val="24"/>
        </w:rPr>
        <w:t xml:space="preserve"> </w:t>
      </w:r>
      <w:r w:rsidRPr="00F74CAE">
        <w:rPr>
          <w:rFonts w:ascii="Times New Roman" w:hAnsi="Times New Roman" w:cs="Times New Roman"/>
          <w:sz w:val="24"/>
          <w:szCs w:val="24"/>
        </w:rPr>
        <w:t>It is a class of titration that involve the determination of acidity or alkalinity in a</w:t>
      </w:r>
      <w:r w:rsidR="00A23249">
        <w:rPr>
          <w:rFonts w:ascii="Times New Roman" w:hAnsi="Times New Roman" w:cs="Times New Roman"/>
          <w:sz w:val="24"/>
          <w:szCs w:val="24"/>
        </w:rPr>
        <w:t xml:space="preserve"> </w:t>
      </w:r>
      <w:r w:rsidRPr="00F74CAE">
        <w:rPr>
          <w:rFonts w:ascii="Times New Roman" w:hAnsi="Times New Roman" w:cs="Times New Roman"/>
          <w:sz w:val="24"/>
          <w:szCs w:val="24"/>
        </w:rPr>
        <w:t>solution using a strong acid or strong base as the titrant.</w:t>
      </w:r>
    </w:p>
    <w:p w14:paraId="2759C34A" w14:textId="77777777" w:rsidR="0070180F" w:rsidRPr="00F74CAE" w:rsidDel="00887331" w:rsidRDefault="0070180F" w:rsidP="001336E7">
      <w:pPr>
        <w:tabs>
          <w:tab w:val="left" w:pos="5400"/>
        </w:tabs>
        <w:spacing w:line="360" w:lineRule="auto"/>
        <w:jc w:val="both"/>
        <w:rPr>
          <w:del w:id="11" w:author="amittyagi" w:date="2024-07-19T15:50:00Z"/>
          <w:rFonts w:ascii="Times New Roman" w:hAnsi="Times New Roman" w:cs="Times New Roman"/>
          <w:sz w:val="24"/>
          <w:szCs w:val="24"/>
        </w:rPr>
        <w:pPrChange w:id="12" w:author="amittyagi" w:date="2024-07-19T15:50:00Z">
          <w:pPr>
            <w:tabs>
              <w:tab w:val="left" w:pos="5400"/>
            </w:tabs>
            <w:spacing w:line="360" w:lineRule="auto"/>
            <w:ind w:left="360"/>
            <w:jc w:val="both"/>
          </w:pPr>
        </w:pPrChange>
      </w:pPr>
    </w:p>
    <w:p w14:paraId="39A5C4BA" w14:textId="77777777" w:rsidR="00C630F4" w:rsidRDefault="00C630F4" w:rsidP="001336E7">
      <w:pPr>
        <w:tabs>
          <w:tab w:val="left" w:pos="5400"/>
        </w:tabs>
        <w:spacing w:line="360" w:lineRule="auto"/>
        <w:jc w:val="both"/>
        <w:rPr>
          <w:rFonts w:ascii="Times New Roman" w:hAnsi="Times New Roman" w:cs="Times New Roman"/>
          <w:b/>
          <w:bCs/>
          <w:sz w:val="24"/>
          <w:szCs w:val="24"/>
        </w:rPr>
      </w:pPr>
    </w:p>
    <w:p w14:paraId="2778DB0E" w14:textId="77777777" w:rsidR="009A530E" w:rsidRPr="00F74CAE" w:rsidRDefault="00381CA6"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B</w:t>
      </w:r>
      <w:r w:rsidR="00913E1C" w:rsidRPr="00F74CAE">
        <w:rPr>
          <w:rFonts w:ascii="Times New Roman" w:hAnsi="Times New Roman" w:cs="Times New Roman"/>
          <w:b/>
          <w:bCs/>
          <w:sz w:val="24"/>
          <w:szCs w:val="24"/>
        </w:rPr>
        <w:t>.</w:t>
      </w:r>
      <w:r w:rsidR="00E6044C">
        <w:rPr>
          <w:rFonts w:ascii="Times New Roman" w:hAnsi="Times New Roman" w:cs="Times New Roman"/>
          <w:b/>
          <w:bCs/>
          <w:sz w:val="24"/>
          <w:szCs w:val="24"/>
        </w:rPr>
        <w:t xml:space="preserve"> </w:t>
      </w:r>
      <w:r w:rsidR="009A530E" w:rsidRPr="00F74CAE">
        <w:rPr>
          <w:rFonts w:ascii="Times New Roman" w:hAnsi="Times New Roman" w:cs="Times New Roman"/>
          <w:b/>
          <w:bCs/>
          <w:sz w:val="24"/>
          <w:szCs w:val="24"/>
        </w:rPr>
        <w:t>UV- SPECTROSCOPY</w:t>
      </w:r>
    </w:p>
    <w:p w14:paraId="62786680" w14:textId="19ED7CD0" w:rsidR="00254C55" w:rsidRPr="00F74CAE" w:rsidRDefault="00254C55"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UV-spectroscopy is an analytical technique that measures the </w:t>
      </w:r>
      <w:r w:rsidR="00A23249" w:rsidRPr="00F74CAE">
        <w:rPr>
          <w:rFonts w:ascii="Times New Roman" w:hAnsi="Times New Roman" w:cs="Times New Roman"/>
          <w:sz w:val="24"/>
          <w:szCs w:val="24"/>
        </w:rPr>
        <w:t>number</w:t>
      </w:r>
      <w:r w:rsidRPr="00F74CAE">
        <w:rPr>
          <w:rFonts w:ascii="Times New Roman" w:hAnsi="Times New Roman" w:cs="Times New Roman"/>
          <w:sz w:val="24"/>
          <w:szCs w:val="24"/>
        </w:rPr>
        <w:t xml:space="preserve"> of discrete wavelengths of UV or visible light that are absorbed by or transmitted through a sample in comparison to a reference or blank sample. This property is influenced by the sample composition, potentially providing information on what is in the sample and at what concentration. </w:t>
      </w:r>
      <w:r w:rsidR="00D478E5" w:rsidRPr="00F74CAE">
        <w:rPr>
          <w:rFonts w:ascii="Times New Roman" w:hAnsi="Times New Roman" w:cs="Times New Roman"/>
          <w:sz w:val="24"/>
          <w:szCs w:val="24"/>
        </w:rPr>
        <w:fldChar w:fldCharType="begin" w:fldLock="1"/>
      </w:r>
      <w:r w:rsidR="00B35E53" w:rsidRPr="00F74CAE">
        <w:rPr>
          <w:rFonts w:ascii="Times New Roman" w:hAnsi="Times New Roman" w:cs="Times New Roman"/>
          <w:sz w:val="24"/>
          <w:szCs w:val="24"/>
        </w:rPr>
        <w:instrText>ADDIN CSL_CITATION {"citationItems":[{"id":"ITEM-1","itemData":{"DOI":"10.1515/PSR-2018-0008","ISSN":"2365659X","abstract":"UV-Vis reflectance spectroscopy has been widely used as a non-invasive method for the study of cultural heritage materials for several decades. In particular, FORS, introduced in the 1980s, allows to acquire hundreds of reflectance spectra in situ in a short time, contributing to the identification of artist's materials. More recently, microspectrofluorimetry has also been proposed as a powerful non-invasive method for the identification of dyes and lake pigments that provides high sensitivity and selectivity. In this chapter, the concepts behind these spectroscopic methodologies will be discussed, as well as the instrumentation and measurement modes used. Case studies related with different cultural heritage materials (paintings and manuscripts, textiles, carpets and tapestries, glass, metals, and minerals), which show the usefulness of UV-Vis reflectance spectroscopy and microspectrofluorimetry applied to the study of artworks, will also be presented.","author":[{"dropping-particle":"","family":"Picollo","given":"Marcello","non-dropping-particle":"","parse-names":false,"suffix":""},{"dropping-particle":"","family":"Aceto","given":"Maurizio","non-dropping-particle":"","parse-names":false,"suffix":""},{"dropping-particle":"","family":"Vitorino","given":"Tatiana","non-dropping-particle":"","parse-names":false,"suffix":""}],"container-title":"Physical Sciences Reviews","id":"ITEM-1","issue":"4","issued":{"date-parts":[["2019"]]},"publisher":"De Gruyter","title":"UV-Vis spectroscopy","type":"article-journal","volume":"4"},"uris":["http://www.mendeley.com/documents/?uuid=1863af65-1f1c-44b8-8ad1-5f1ab4207382"]}],"mendeley":{"formattedCitation":"[3]","plainTextFormattedCitation":"[3]"},"properties":{"noteIndex":0},"schema":"https://github.com/citation-style-language/schema/raw/master/csl-citation.json"}</w:instrText>
      </w:r>
      <w:r w:rsidR="00D478E5" w:rsidRPr="00F74CAE">
        <w:rPr>
          <w:rFonts w:ascii="Times New Roman" w:hAnsi="Times New Roman" w:cs="Times New Roman"/>
          <w:sz w:val="24"/>
          <w:szCs w:val="24"/>
        </w:rPr>
        <w:fldChar w:fldCharType="separate"/>
      </w:r>
      <w:r w:rsidR="00B35E53" w:rsidRPr="00F74CAE">
        <w:rPr>
          <w:rFonts w:ascii="Times New Roman" w:hAnsi="Times New Roman" w:cs="Times New Roman"/>
          <w:noProof/>
          <w:sz w:val="24"/>
          <w:szCs w:val="24"/>
        </w:rPr>
        <w:t>[3]</w:t>
      </w:r>
      <w:r w:rsidR="00D478E5" w:rsidRPr="00F74CAE">
        <w:rPr>
          <w:rFonts w:ascii="Times New Roman" w:hAnsi="Times New Roman" w:cs="Times New Roman"/>
          <w:sz w:val="24"/>
          <w:szCs w:val="24"/>
        </w:rPr>
        <w:fldChar w:fldCharType="end"/>
      </w:r>
    </w:p>
    <w:p w14:paraId="4001221A" w14:textId="77777777" w:rsidR="003D1A9F" w:rsidRPr="00F74CAE" w:rsidRDefault="003D1A9F" w:rsidP="001336E7">
      <w:pPr>
        <w:tabs>
          <w:tab w:val="left" w:pos="5400"/>
        </w:tabs>
        <w:spacing w:line="360" w:lineRule="auto"/>
        <w:ind w:left="360"/>
        <w:jc w:val="both"/>
        <w:rPr>
          <w:rFonts w:ascii="Times New Roman" w:hAnsi="Times New Roman" w:cs="Times New Roman"/>
          <w:sz w:val="24"/>
          <w:szCs w:val="24"/>
        </w:rPr>
      </w:pPr>
    </w:p>
    <w:p w14:paraId="068624FA" w14:textId="77777777" w:rsidR="00515486" w:rsidRPr="00F74CAE" w:rsidRDefault="00254C55"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WORKING PRINCIPL</w:t>
      </w:r>
      <w:r w:rsidR="0072055E" w:rsidRPr="00F74CAE">
        <w:rPr>
          <w:rFonts w:ascii="Times New Roman" w:hAnsi="Times New Roman" w:cs="Times New Roman"/>
          <w:b/>
          <w:bCs/>
          <w:sz w:val="24"/>
          <w:szCs w:val="24"/>
        </w:rPr>
        <w:t>E</w:t>
      </w:r>
    </w:p>
    <w:p w14:paraId="63454304" w14:textId="77777777" w:rsidR="0072055E" w:rsidRPr="00F74CAE" w:rsidRDefault="0072055E"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sz w:val="24"/>
          <w:szCs w:val="24"/>
        </w:rPr>
        <w:t>UV spectroscopy is based on the principle that molecules absorb light in the UV or visible region of the electromagnetic spectrum. The absorption occurs when the energy of the photons matches the energy gap between the electronic states of the molecule.</w:t>
      </w:r>
    </w:p>
    <w:p w14:paraId="7328D322" w14:textId="77777777" w:rsidR="0072055E" w:rsidRPr="00F74CAE" w:rsidRDefault="0072055E"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noProof/>
          <w:sz w:val="24"/>
          <w:szCs w:val="24"/>
          <w:lang w:val="en-US"/>
        </w:rPr>
        <w:drawing>
          <wp:inline distT="0" distB="0" distL="0" distR="0" wp14:anchorId="54276B8F" wp14:editId="07563986">
            <wp:extent cx="5731510" cy="1684020"/>
            <wp:effectExtent l="0" t="0" r="2540" b="0"/>
            <wp:docPr id="11651389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38954" name="Picture 1165138954"/>
                    <pic:cNvPicPr/>
                  </pic:nvPicPr>
                  <pic:blipFill>
                    <a:blip r:embed="rId10">
                      <a:extLst>
                        <a:ext uri="{28A0092B-C50C-407E-A947-70E740481C1C}">
                          <a14:useLocalDpi xmlns:a14="http://schemas.microsoft.com/office/drawing/2010/main" val="0"/>
                        </a:ext>
                      </a:extLst>
                    </a:blip>
                    <a:stretch>
                      <a:fillRect/>
                    </a:stretch>
                  </pic:blipFill>
                  <pic:spPr>
                    <a:xfrm>
                      <a:off x="0" y="0"/>
                      <a:ext cx="5731510" cy="1684020"/>
                    </a:xfrm>
                    <a:prstGeom prst="rect">
                      <a:avLst/>
                    </a:prstGeom>
                  </pic:spPr>
                </pic:pic>
              </a:graphicData>
            </a:graphic>
          </wp:inline>
        </w:drawing>
      </w:r>
    </w:p>
    <w:p w14:paraId="0038A1A9" w14:textId="77777777" w:rsidR="003D1A9F" w:rsidRPr="00F74CAE" w:rsidRDefault="003D1A9F" w:rsidP="001336E7">
      <w:pPr>
        <w:tabs>
          <w:tab w:val="left" w:pos="5400"/>
        </w:tabs>
        <w:spacing w:line="360" w:lineRule="auto"/>
        <w:jc w:val="both"/>
        <w:rPr>
          <w:rFonts w:ascii="Times New Roman" w:hAnsi="Times New Roman" w:cs="Times New Roman"/>
          <w:sz w:val="24"/>
          <w:szCs w:val="24"/>
        </w:rPr>
      </w:pPr>
    </w:p>
    <w:p w14:paraId="179E8FDD" w14:textId="77777777" w:rsidR="006A3829" w:rsidRPr="00F74CAE" w:rsidRDefault="00FD5BC4"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LIGHT SOURCE</w:t>
      </w:r>
    </w:p>
    <w:p w14:paraId="3901BEFE" w14:textId="77777777" w:rsidR="00FD5BC4" w:rsidRPr="00F74CAE" w:rsidRDefault="00FD5BC4"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As a light-based technique, a steady source able to emit light across a wide range of wavelengths is essential. A single xenon lamp is commonly used as a high intensity light source for both UV and visible ranges. For instruments employing two lamps, a tungsten or halogen lamp is commonly used for visible light.As two different light sources are needed to scan both the UV and visible wavelengths, the light source in the instrument must switch during measurement.</w:t>
      </w:r>
    </w:p>
    <w:p w14:paraId="1308F6D7" w14:textId="77777777" w:rsidR="00FD5BC4" w:rsidRPr="00F74CAE" w:rsidRDefault="00FD5BC4" w:rsidP="001336E7">
      <w:pPr>
        <w:tabs>
          <w:tab w:val="left" w:pos="5400"/>
        </w:tabs>
        <w:spacing w:line="360" w:lineRule="auto"/>
        <w:jc w:val="both"/>
        <w:rPr>
          <w:rFonts w:ascii="Times New Roman" w:hAnsi="Times New Roman" w:cs="Times New Roman"/>
          <w:sz w:val="24"/>
          <w:szCs w:val="24"/>
        </w:rPr>
      </w:pPr>
    </w:p>
    <w:p w14:paraId="59F2569E" w14:textId="77777777" w:rsidR="00FD5BC4" w:rsidRPr="00F74CAE" w:rsidRDefault="00FD5BC4"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WAVELENGHT SELECTION</w:t>
      </w:r>
    </w:p>
    <w:p w14:paraId="40F1D44C" w14:textId="77777777" w:rsidR="00FD5BC4" w:rsidRPr="00F74CAE" w:rsidRDefault="00FD5BC4"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In the next step, certain wavelengths of light suited to the sample type and analyte for detection must be selected for sample examination from the broad wavelengths emitted by the light source. Available methods for this include:</w:t>
      </w:r>
    </w:p>
    <w:p w14:paraId="186A4CD7" w14:textId="77777777" w:rsidR="00FD5BC4" w:rsidRPr="00320067" w:rsidRDefault="00FD5BC4" w:rsidP="001336E7">
      <w:pPr>
        <w:tabs>
          <w:tab w:val="left" w:pos="5400"/>
        </w:tabs>
        <w:spacing w:line="360" w:lineRule="auto"/>
        <w:jc w:val="both"/>
        <w:rPr>
          <w:rFonts w:ascii="Times New Roman" w:hAnsi="Times New Roman" w:cs="Times New Roman"/>
          <w:sz w:val="24"/>
          <w:szCs w:val="24"/>
        </w:rPr>
      </w:pPr>
      <w:r w:rsidRPr="00320067">
        <w:rPr>
          <w:rFonts w:ascii="Times New Roman" w:hAnsi="Times New Roman" w:cs="Times New Roman"/>
          <w:b/>
          <w:bCs/>
          <w:sz w:val="24"/>
          <w:szCs w:val="24"/>
        </w:rPr>
        <w:t>Monochromators</w:t>
      </w:r>
      <w:r w:rsidRPr="00320067">
        <w:rPr>
          <w:rFonts w:ascii="Times New Roman" w:hAnsi="Times New Roman" w:cs="Times New Roman"/>
          <w:sz w:val="24"/>
          <w:szCs w:val="24"/>
        </w:rPr>
        <w:t> - A monochromator separates light into a narrow band of wavelengths. It is most often based on diffraction gratings that can be rotated to choose incoming and reflected angles to select the desired wavelength of light.</w:t>
      </w:r>
    </w:p>
    <w:p w14:paraId="411296CB" w14:textId="4B8C85E1" w:rsidR="00FD5BC4" w:rsidRPr="00F74CAE" w:rsidRDefault="00FD5BC4" w:rsidP="001336E7">
      <w:pPr>
        <w:numPr>
          <w:ilvl w:val="0"/>
          <w:numId w:val="6"/>
        </w:numPr>
        <w:tabs>
          <w:tab w:val="left" w:pos="5400"/>
        </w:tabs>
        <w:spacing w:line="360" w:lineRule="auto"/>
        <w:rPr>
          <w:rFonts w:ascii="Times New Roman" w:hAnsi="Times New Roman" w:cs="Times New Roman"/>
          <w:sz w:val="24"/>
          <w:szCs w:val="24"/>
        </w:rPr>
      </w:pPr>
      <w:r w:rsidRPr="00F74CAE">
        <w:rPr>
          <w:rFonts w:ascii="Times New Roman" w:hAnsi="Times New Roman" w:cs="Times New Roman"/>
          <w:sz w:val="24"/>
          <w:szCs w:val="24"/>
        </w:rPr>
        <w:lastRenderedPageBreak/>
        <w:t xml:space="preserve">   Absorption filters - </w:t>
      </w:r>
      <w:r w:rsidRPr="00F74CAE">
        <w:rPr>
          <w:rFonts w:ascii="Times New Roman" w:hAnsi="Times New Roman" w:cs="Times New Roman"/>
          <w:sz w:val="24"/>
          <w:szCs w:val="24"/>
          <w:lang w:val="en-CA"/>
        </w:rPr>
        <w:t>Absorption filters are commonly made of colored glass or plastic designed</w:t>
      </w:r>
      <w:r w:rsidR="00A23249">
        <w:rPr>
          <w:rFonts w:ascii="Times New Roman" w:hAnsi="Times New Roman" w:cs="Times New Roman"/>
          <w:sz w:val="24"/>
          <w:szCs w:val="24"/>
          <w:lang w:val="en-CA"/>
        </w:rPr>
        <w:t xml:space="preserve"> </w:t>
      </w:r>
      <w:r w:rsidRPr="00F74CAE">
        <w:rPr>
          <w:rFonts w:ascii="Times New Roman" w:hAnsi="Times New Roman" w:cs="Times New Roman"/>
          <w:sz w:val="24"/>
          <w:szCs w:val="24"/>
          <w:lang w:val="en-CA"/>
        </w:rPr>
        <w:t xml:space="preserve">to absorb particular wavelengths of light. </w:t>
      </w:r>
      <w:r w:rsidRPr="00F74CAE">
        <w:rPr>
          <w:rFonts w:ascii="Times New Roman" w:hAnsi="Times New Roman" w:cs="Times New Roman"/>
          <w:sz w:val="24"/>
          <w:szCs w:val="24"/>
          <w:lang w:val="en-CA"/>
        </w:rPr>
        <w:br/>
        <w:t> </w:t>
      </w:r>
    </w:p>
    <w:p w14:paraId="012FB68D" w14:textId="77777777" w:rsidR="00FD5BC4" w:rsidRPr="00F74CAE" w:rsidRDefault="00FD5BC4" w:rsidP="001336E7">
      <w:pPr>
        <w:numPr>
          <w:ilvl w:val="0"/>
          <w:numId w:val="6"/>
        </w:numPr>
        <w:tabs>
          <w:tab w:val="left" w:pos="5400"/>
        </w:tabs>
        <w:spacing w:line="360" w:lineRule="auto"/>
        <w:rPr>
          <w:rFonts w:ascii="Times New Roman" w:hAnsi="Times New Roman" w:cs="Times New Roman"/>
          <w:sz w:val="24"/>
          <w:szCs w:val="24"/>
        </w:rPr>
      </w:pPr>
      <w:r w:rsidRPr="00F74CAE">
        <w:rPr>
          <w:rFonts w:ascii="Times New Roman" w:hAnsi="Times New Roman" w:cs="Times New Roman"/>
          <w:sz w:val="24"/>
          <w:szCs w:val="24"/>
        </w:rPr>
        <w:t>Interference filters - Also called dichroic filters, these commonly used filters are made of many layers of dielectric material where interference occurs between the thin layers of materials. These filters can be used to eliminate undesirable wavelengths by destructive interference, thus acting as a wavelength selector.</w:t>
      </w:r>
      <w:r w:rsidRPr="00F74CAE">
        <w:rPr>
          <w:rFonts w:ascii="Times New Roman" w:hAnsi="Times New Roman" w:cs="Times New Roman"/>
          <w:sz w:val="24"/>
          <w:szCs w:val="24"/>
          <w:vertAlign w:val="superscript"/>
        </w:rPr>
        <w:br/>
        <w:t> </w:t>
      </w:r>
    </w:p>
    <w:p w14:paraId="1E7AF9AB" w14:textId="77777777" w:rsidR="00FD5BC4" w:rsidRPr="00F74CAE" w:rsidRDefault="00FD5BC4" w:rsidP="001336E7">
      <w:pPr>
        <w:numPr>
          <w:ilvl w:val="0"/>
          <w:numId w:val="6"/>
        </w:numPr>
        <w:tabs>
          <w:tab w:val="left" w:pos="5400"/>
        </w:tabs>
        <w:spacing w:line="360" w:lineRule="auto"/>
        <w:rPr>
          <w:rFonts w:ascii="Times New Roman" w:hAnsi="Times New Roman" w:cs="Times New Roman"/>
          <w:sz w:val="24"/>
          <w:szCs w:val="24"/>
        </w:rPr>
      </w:pPr>
      <w:r w:rsidRPr="00F74CAE">
        <w:rPr>
          <w:rFonts w:ascii="Times New Roman" w:hAnsi="Times New Roman" w:cs="Times New Roman"/>
          <w:sz w:val="24"/>
          <w:szCs w:val="24"/>
        </w:rPr>
        <w:t>Cutoff filters - Cutoff filters allow light either below (short pass) or above (long pass) a certain wavelength to pass through. These are commonly implemented using interference filters.</w:t>
      </w:r>
      <w:r w:rsidRPr="00F74CAE">
        <w:rPr>
          <w:rFonts w:ascii="Times New Roman" w:hAnsi="Times New Roman" w:cs="Times New Roman"/>
          <w:sz w:val="24"/>
          <w:szCs w:val="24"/>
        </w:rPr>
        <w:br/>
        <w:t> </w:t>
      </w:r>
    </w:p>
    <w:p w14:paraId="6EC8E2AC" w14:textId="77777777" w:rsidR="00FD5BC4" w:rsidRPr="00F74CAE" w:rsidRDefault="00FD5BC4" w:rsidP="001336E7">
      <w:pPr>
        <w:numPr>
          <w:ilvl w:val="0"/>
          <w:numId w:val="6"/>
        </w:numPr>
        <w:tabs>
          <w:tab w:val="left" w:pos="5400"/>
        </w:tabs>
        <w:spacing w:line="360" w:lineRule="auto"/>
        <w:rPr>
          <w:rFonts w:ascii="Times New Roman" w:hAnsi="Times New Roman" w:cs="Times New Roman"/>
          <w:sz w:val="24"/>
          <w:szCs w:val="24"/>
        </w:rPr>
      </w:pPr>
      <w:r w:rsidRPr="00F74CAE">
        <w:rPr>
          <w:rFonts w:ascii="Times New Roman" w:hAnsi="Times New Roman" w:cs="Times New Roman"/>
          <w:sz w:val="24"/>
          <w:szCs w:val="24"/>
        </w:rPr>
        <w:t>Bandpass filters -Bandpass filters allow a range of wavelengths to pass through that can be implemented by combining short pass and long pass filters together.</w:t>
      </w:r>
    </w:p>
    <w:p w14:paraId="2BACC5C0" w14:textId="77777777" w:rsidR="003D1A9F" w:rsidRPr="00F74CAE" w:rsidRDefault="003D1A9F" w:rsidP="001336E7">
      <w:pPr>
        <w:tabs>
          <w:tab w:val="left" w:pos="5400"/>
        </w:tabs>
        <w:spacing w:line="360" w:lineRule="auto"/>
        <w:jc w:val="both"/>
        <w:rPr>
          <w:rFonts w:ascii="Times New Roman" w:hAnsi="Times New Roman" w:cs="Times New Roman"/>
          <w:sz w:val="24"/>
          <w:szCs w:val="24"/>
        </w:rPr>
      </w:pPr>
    </w:p>
    <w:p w14:paraId="1E2B3024" w14:textId="77777777" w:rsidR="003D1A9F" w:rsidRPr="00F74CAE" w:rsidRDefault="003D1A9F" w:rsidP="001336E7">
      <w:pPr>
        <w:tabs>
          <w:tab w:val="left" w:pos="5400"/>
        </w:tabs>
        <w:spacing w:line="360" w:lineRule="auto"/>
        <w:rPr>
          <w:rFonts w:ascii="Times New Roman" w:hAnsi="Times New Roman" w:cs="Times New Roman"/>
          <w:b/>
          <w:bCs/>
          <w:sz w:val="24"/>
          <w:szCs w:val="24"/>
        </w:rPr>
      </w:pPr>
      <w:r w:rsidRPr="00F74CAE">
        <w:rPr>
          <w:rFonts w:ascii="Times New Roman" w:hAnsi="Times New Roman" w:cs="Times New Roman"/>
          <w:b/>
          <w:bCs/>
          <w:sz w:val="24"/>
          <w:szCs w:val="24"/>
        </w:rPr>
        <w:t>SAMPLE ANALYSIS</w:t>
      </w:r>
    </w:p>
    <w:p w14:paraId="79E2A34D" w14:textId="77777777" w:rsidR="003D1A9F" w:rsidRPr="00F74CAE" w:rsidRDefault="003D1A9F"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Whichever wavelength selector is used in the spectrophotometer, the light then passes through a sample. For all analyses, measuring a reference sample, often referred to as the "blank sample".  If an aqueous buffered solution containing the sample is used for measurements, then the aqueous buffered solution without the substance of interest is used as the reference.</w:t>
      </w:r>
    </w:p>
    <w:p w14:paraId="069FB318" w14:textId="77777777" w:rsidR="003D1A9F" w:rsidRPr="00F74CAE" w:rsidRDefault="003D1A9F" w:rsidP="001336E7">
      <w:pPr>
        <w:tabs>
          <w:tab w:val="left" w:pos="5400"/>
        </w:tabs>
        <w:spacing w:line="360" w:lineRule="auto"/>
        <w:jc w:val="both"/>
        <w:rPr>
          <w:rFonts w:ascii="Times New Roman" w:hAnsi="Times New Roman" w:cs="Times New Roman"/>
          <w:b/>
          <w:bCs/>
          <w:sz w:val="24"/>
          <w:szCs w:val="24"/>
        </w:rPr>
      </w:pPr>
    </w:p>
    <w:p w14:paraId="37A64569" w14:textId="77777777" w:rsidR="003D1A9F" w:rsidRPr="00F74CAE" w:rsidRDefault="003D1A9F"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DETECTION</w:t>
      </w:r>
    </w:p>
    <w:p w14:paraId="00C18EA3" w14:textId="13E4CF9D" w:rsidR="003D1A9F" w:rsidRPr="00F74CAE" w:rsidRDefault="003D1A9F"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After the light has passed through the sample, a detector is used to convert the light into a readable electronic signal. Generally, detectors are based on photoelectric coatings or semiconductors.</w:t>
      </w:r>
      <w:r w:rsidR="00A23249">
        <w:rPr>
          <w:rFonts w:ascii="Times New Roman" w:hAnsi="Times New Roman" w:cs="Times New Roman"/>
          <w:sz w:val="24"/>
          <w:szCs w:val="24"/>
        </w:rPr>
        <w:t xml:space="preserve"> </w:t>
      </w:r>
      <w:r w:rsidRPr="00F74CAE">
        <w:rPr>
          <w:rFonts w:ascii="Times New Roman" w:hAnsi="Times New Roman" w:cs="Times New Roman"/>
          <w:sz w:val="24"/>
          <w:szCs w:val="24"/>
        </w:rPr>
        <w:t>After the electric current is generated from whichever detector was used, the signal is then recognized and output to a computer or screen.</w:t>
      </w:r>
    </w:p>
    <w:p w14:paraId="1C89AD41" w14:textId="77777777" w:rsidR="00515486" w:rsidRPr="00F74CAE" w:rsidRDefault="00515486" w:rsidP="001336E7">
      <w:pPr>
        <w:tabs>
          <w:tab w:val="left" w:pos="5400"/>
        </w:tabs>
        <w:spacing w:line="360" w:lineRule="auto"/>
        <w:jc w:val="both"/>
        <w:rPr>
          <w:rFonts w:ascii="Times New Roman" w:hAnsi="Times New Roman" w:cs="Times New Roman"/>
          <w:sz w:val="24"/>
          <w:szCs w:val="24"/>
        </w:rPr>
      </w:pPr>
    </w:p>
    <w:p w14:paraId="68C84644" w14:textId="5514CC79" w:rsidR="00515486" w:rsidRPr="00F74CAE" w:rsidRDefault="00913E1C"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C.</w:t>
      </w:r>
      <w:r w:rsidR="00B90D88">
        <w:rPr>
          <w:rFonts w:ascii="Times New Roman" w:hAnsi="Times New Roman" w:cs="Times New Roman"/>
          <w:b/>
          <w:bCs/>
          <w:sz w:val="24"/>
          <w:szCs w:val="24"/>
        </w:rPr>
        <w:t xml:space="preserve"> </w:t>
      </w:r>
      <w:r w:rsidR="00515486" w:rsidRPr="00F74CAE">
        <w:rPr>
          <w:rFonts w:ascii="Times New Roman" w:hAnsi="Times New Roman" w:cs="Times New Roman"/>
          <w:b/>
          <w:bCs/>
          <w:sz w:val="24"/>
          <w:szCs w:val="24"/>
        </w:rPr>
        <w:t>CONDUCTOMETER</w:t>
      </w:r>
    </w:p>
    <w:p w14:paraId="3DA4D7B2" w14:textId="77777777" w:rsidR="003D1A9F" w:rsidRPr="00F74CAE" w:rsidRDefault="00515486"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lastRenderedPageBreak/>
        <w:t xml:space="preserve"> A conductometer is an instrument used to measure the electrical conductivity of a substance, usually a liquid or a solution. It determines how well the substance can conduct electricity, which can provide valuable information about its properties and composition. It indicates how easily an electrical charge or heat passes through a material. This piece of equipment primarily measures the conductance of a solution, which is reciprocal of resistance. In simpler term, conductance is the measure of how easily charge or heat can pass through a material. Conductivity is also affected by temperature: the warmer the water, the higher the conductivity.</w:t>
      </w:r>
    </w:p>
    <w:p w14:paraId="77F399DB" w14:textId="77777777" w:rsidR="00515486" w:rsidRPr="00F74CAE" w:rsidRDefault="00515486" w:rsidP="001336E7">
      <w:pPr>
        <w:tabs>
          <w:tab w:val="left" w:pos="5400"/>
        </w:tabs>
        <w:spacing w:line="360" w:lineRule="auto"/>
        <w:jc w:val="both"/>
        <w:rPr>
          <w:rFonts w:ascii="Times New Roman" w:hAnsi="Times New Roman" w:cs="Times New Roman"/>
          <w:sz w:val="24"/>
          <w:szCs w:val="24"/>
        </w:rPr>
      </w:pPr>
    </w:p>
    <w:p w14:paraId="576270BA" w14:textId="77777777" w:rsidR="00515486" w:rsidRPr="00F74CAE" w:rsidRDefault="00515486"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PRINCIPLE</w:t>
      </w:r>
    </w:p>
    <w:p w14:paraId="768B674F" w14:textId="77777777" w:rsidR="00515486" w:rsidRPr="00F74CAE" w:rsidRDefault="00515486"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Conductometer works on the principle of electrical conductivity which is the ability of a substance to conduct an electric current. The conductometer measures this by applying a voltage between two electrodes immersed in the solution. It works by sending a current between two electrodes submerged in a solution, with conductance directly proportional to ionic concentration. The current flowing between the electrodes is measured, and the conductometer calculates the conductivity based on the voltage applied and the current measured</w:t>
      </w:r>
    </w:p>
    <w:p w14:paraId="5D073670" w14:textId="77777777" w:rsidR="00515486" w:rsidRPr="00F74CAE" w:rsidRDefault="00515486" w:rsidP="001336E7">
      <w:pPr>
        <w:tabs>
          <w:tab w:val="left" w:pos="5400"/>
        </w:tabs>
        <w:spacing w:line="360" w:lineRule="auto"/>
        <w:jc w:val="both"/>
        <w:rPr>
          <w:rFonts w:ascii="Times New Roman" w:hAnsi="Times New Roman" w:cs="Times New Roman"/>
          <w:sz w:val="24"/>
          <w:szCs w:val="24"/>
        </w:rPr>
      </w:pPr>
    </w:p>
    <w:p w14:paraId="78C04086" w14:textId="77777777" w:rsidR="00515486" w:rsidRPr="00F74CAE" w:rsidRDefault="00515486"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COMPONENT</w:t>
      </w:r>
    </w:p>
    <w:p w14:paraId="02784CB8" w14:textId="77777777" w:rsidR="00515486" w:rsidRPr="00F74CAE" w:rsidRDefault="00515486" w:rsidP="001336E7">
      <w:pPr>
        <w:numPr>
          <w:ilvl w:val="0"/>
          <w:numId w:val="7"/>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Electrodes: Usually made of platinum or another inert material, they are placed in the solution to complete the circuit.</w:t>
      </w:r>
    </w:p>
    <w:p w14:paraId="5C23E205" w14:textId="77777777" w:rsidR="00515486" w:rsidRPr="00F74CAE" w:rsidRDefault="00515486" w:rsidP="001336E7">
      <w:pPr>
        <w:numPr>
          <w:ilvl w:val="0"/>
          <w:numId w:val="7"/>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Measurement Cell: Holds the solution and the electrodes in a controlled environment.</w:t>
      </w:r>
    </w:p>
    <w:p w14:paraId="67A2B5FA" w14:textId="77777777" w:rsidR="00515486" w:rsidRPr="00F74CAE" w:rsidRDefault="00515486" w:rsidP="001336E7">
      <w:pPr>
        <w:numPr>
          <w:ilvl w:val="0"/>
          <w:numId w:val="7"/>
        </w:num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sz w:val="24"/>
          <w:szCs w:val="24"/>
        </w:rPr>
        <w:t>Electronic Circuitry: Applies the voltage, measures the current, and processes the data to display the conductivity</w:t>
      </w:r>
      <w:r w:rsidRPr="00F74CAE">
        <w:rPr>
          <w:rFonts w:ascii="Times New Roman" w:hAnsi="Times New Roman" w:cs="Times New Roman"/>
          <w:b/>
          <w:bCs/>
          <w:sz w:val="24"/>
          <w:szCs w:val="24"/>
        </w:rPr>
        <w:t>.</w:t>
      </w:r>
    </w:p>
    <w:p w14:paraId="682C38B2" w14:textId="77777777" w:rsidR="00515486" w:rsidRPr="00F74CAE" w:rsidRDefault="00515486" w:rsidP="001336E7">
      <w:pPr>
        <w:tabs>
          <w:tab w:val="left" w:pos="5400"/>
        </w:tabs>
        <w:spacing w:line="360" w:lineRule="auto"/>
        <w:jc w:val="both"/>
        <w:rPr>
          <w:rFonts w:ascii="Times New Roman" w:hAnsi="Times New Roman" w:cs="Times New Roman"/>
          <w:b/>
          <w:bCs/>
          <w:sz w:val="24"/>
          <w:szCs w:val="24"/>
        </w:rPr>
      </w:pPr>
    </w:p>
    <w:p w14:paraId="0387EEB1" w14:textId="77777777" w:rsidR="00C630F4" w:rsidRDefault="00C630F4" w:rsidP="001336E7">
      <w:pPr>
        <w:tabs>
          <w:tab w:val="left" w:pos="5400"/>
        </w:tabs>
        <w:spacing w:line="360" w:lineRule="auto"/>
        <w:jc w:val="both"/>
        <w:rPr>
          <w:rFonts w:ascii="Times New Roman" w:hAnsi="Times New Roman" w:cs="Times New Roman"/>
          <w:b/>
          <w:bCs/>
          <w:sz w:val="24"/>
          <w:szCs w:val="24"/>
        </w:rPr>
      </w:pPr>
    </w:p>
    <w:p w14:paraId="02B4522C" w14:textId="77777777" w:rsidR="00B90D88" w:rsidRDefault="00B90D88" w:rsidP="001336E7">
      <w:pPr>
        <w:tabs>
          <w:tab w:val="left" w:pos="5400"/>
        </w:tabs>
        <w:spacing w:line="360" w:lineRule="auto"/>
        <w:jc w:val="both"/>
        <w:rPr>
          <w:rFonts w:ascii="Times New Roman" w:hAnsi="Times New Roman" w:cs="Times New Roman"/>
          <w:b/>
          <w:bCs/>
          <w:sz w:val="24"/>
          <w:szCs w:val="24"/>
        </w:rPr>
      </w:pPr>
    </w:p>
    <w:p w14:paraId="3CC3BA4D" w14:textId="77777777" w:rsidR="00B90D88" w:rsidRDefault="00B90D88" w:rsidP="001336E7">
      <w:pPr>
        <w:tabs>
          <w:tab w:val="left" w:pos="5400"/>
        </w:tabs>
        <w:spacing w:line="360" w:lineRule="auto"/>
        <w:jc w:val="both"/>
        <w:rPr>
          <w:rFonts w:ascii="Times New Roman" w:hAnsi="Times New Roman" w:cs="Times New Roman"/>
          <w:b/>
          <w:bCs/>
          <w:sz w:val="24"/>
          <w:szCs w:val="24"/>
        </w:rPr>
      </w:pPr>
    </w:p>
    <w:p w14:paraId="10DCB09B" w14:textId="77777777" w:rsidR="00C72067" w:rsidRPr="00F74CAE" w:rsidRDefault="00913E1C"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D.</w:t>
      </w:r>
      <w:r w:rsidR="00C630F4">
        <w:rPr>
          <w:rFonts w:ascii="Times New Roman" w:hAnsi="Times New Roman" w:cs="Times New Roman"/>
          <w:b/>
          <w:bCs/>
          <w:sz w:val="24"/>
          <w:szCs w:val="24"/>
        </w:rPr>
        <w:t xml:space="preserve"> </w:t>
      </w:r>
      <w:r w:rsidR="00C72067" w:rsidRPr="00F74CAE">
        <w:rPr>
          <w:rFonts w:ascii="Times New Roman" w:hAnsi="Times New Roman" w:cs="Times New Roman"/>
          <w:b/>
          <w:bCs/>
          <w:sz w:val="24"/>
          <w:szCs w:val="24"/>
        </w:rPr>
        <w:t>ATOMIC ABSORPTION SPECTROMETRY</w:t>
      </w:r>
    </w:p>
    <w:p w14:paraId="7D6FD58A" w14:textId="77777777" w:rsidR="00C72067" w:rsidRPr="00F74CAE" w:rsidRDefault="00C7206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lastRenderedPageBreak/>
        <w:t>Atomic absorption spectrometry (AAS) detects elements in either liquid or solid samples through the application of characteristic wavelengths of electromagnetic radiation from a light source. Individual elements will absorb wavelengths differently, and these absorbances are measured against standards. In effect, AAS takes advantage of the different radiation In AAS, analytes are first atomized so that their characteristic wavelengths are emitted and recorded. Then, during excitation, electrons move up one energy level in their respective atoms (figure 1) when those atoms absorb a specific energy. This energy corresponds to a specific wavelength that is characteristic of the element. Depending on the light wavelength and its intensity, specific elements can be detected and their concentrations measured.</w:t>
      </w:r>
      <w:r w:rsidR="00372CAF">
        <w:rPr>
          <w:rFonts w:ascii="Times New Roman" w:hAnsi="Times New Roman" w:cs="Times New Roman"/>
          <w:sz w:val="24"/>
          <w:szCs w:val="24"/>
        </w:rPr>
        <w:t xml:space="preserve"> [6]</w:t>
      </w:r>
    </w:p>
    <w:p w14:paraId="466007EB" w14:textId="77777777" w:rsidR="00C72067" w:rsidRPr="00F74CAE" w:rsidRDefault="00C7206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As electrons return to their original energy state, they emit energy in the form of light </w:t>
      </w:r>
    </w:p>
    <w:p w14:paraId="6D1C94B7" w14:textId="77777777" w:rsidR="00C72067" w:rsidRPr="00F74CAE" w:rsidRDefault="00C72067" w:rsidP="001336E7">
      <w:pPr>
        <w:tabs>
          <w:tab w:val="left" w:pos="5400"/>
        </w:tabs>
        <w:spacing w:line="360" w:lineRule="auto"/>
        <w:jc w:val="both"/>
        <w:rPr>
          <w:rFonts w:ascii="Times New Roman" w:hAnsi="Times New Roman" w:cs="Times New Roman"/>
          <w:b/>
          <w:bCs/>
          <w:sz w:val="24"/>
          <w:szCs w:val="24"/>
        </w:rPr>
      </w:pPr>
    </w:p>
    <w:p w14:paraId="7C822238" w14:textId="77777777" w:rsidR="00515486" w:rsidRPr="00F74CAE" w:rsidRDefault="00836797" w:rsidP="001336E7">
      <w:pPr>
        <w:tabs>
          <w:tab w:val="left" w:pos="5400"/>
        </w:tabs>
        <w:spacing w:line="360" w:lineRule="auto"/>
        <w:jc w:val="center"/>
        <w:rPr>
          <w:rFonts w:ascii="Times New Roman" w:hAnsi="Times New Roman" w:cs="Times New Roman"/>
          <w:sz w:val="24"/>
          <w:szCs w:val="24"/>
        </w:rPr>
      </w:pPr>
      <w:r w:rsidRPr="00F74CAE">
        <w:rPr>
          <w:rFonts w:ascii="Times New Roman" w:hAnsi="Times New Roman" w:cs="Times New Roman"/>
          <w:noProof/>
          <w:sz w:val="24"/>
          <w:szCs w:val="24"/>
          <w:lang w:val="en-US"/>
        </w:rPr>
        <w:drawing>
          <wp:inline distT="0" distB="0" distL="0" distR="0" wp14:anchorId="11E984BA" wp14:editId="46958C24">
            <wp:extent cx="5772150" cy="2142490"/>
            <wp:effectExtent l="0" t="0" r="0" b="0"/>
            <wp:docPr id="7778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3051" name="Picture 77783051"/>
                    <pic:cNvPicPr/>
                  </pic:nvPicPr>
                  <pic:blipFill>
                    <a:blip r:embed="rId11">
                      <a:extLst>
                        <a:ext uri="{28A0092B-C50C-407E-A947-70E740481C1C}">
                          <a14:useLocalDpi xmlns:a14="http://schemas.microsoft.com/office/drawing/2010/main" val="0"/>
                        </a:ext>
                      </a:extLst>
                    </a:blip>
                    <a:stretch>
                      <a:fillRect/>
                    </a:stretch>
                  </pic:blipFill>
                  <pic:spPr>
                    <a:xfrm>
                      <a:off x="0" y="0"/>
                      <a:ext cx="5772150" cy="2142490"/>
                    </a:xfrm>
                    <a:prstGeom prst="rect">
                      <a:avLst/>
                    </a:prstGeom>
                  </pic:spPr>
                </pic:pic>
              </a:graphicData>
            </a:graphic>
          </wp:inline>
        </w:drawing>
      </w:r>
    </w:p>
    <w:p w14:paraId="2767B45C" w14:textId="1DBEDECD" w:rsidR="00790D07" w:rsidRPr="00F74CAE" w:rsidRDefault="002E588C" w:rsidP="001336E7">
      <w:pPr>
        <w:tabs>
          <w:tab w:val="left" w:pos="5400"/>
        </w:tabs>
        <w:spacing w:line="360" w:lineRule="auto"/>
        <w:jc w:val="center"/>
        <w:rPr>
          <w:rFonts w:ascii="Times New Roman" w:hAnsi="Times New Roman" w:cs="Times New Roman"/>
          <w:sz w:val="24"/>
          <w:szCs w:val="24"/>
        </w:rPr>
      </w:pPr>
      <w:r w:rsidRPr="00F74CAE">
        <w:rPr>
          <w:rFonts w:ascii="Times New Roman" w:hAnsi="Times New Roman" w:cs="Times New Roman"/>
          <w:sz w:val="24"/>
          <w:szCs w:val="24"/>
        </w:rPr>
        <w:t>Figure 1: Excitation of an atom &amp; relaxation and photon emission of an atom. (From</w:t>
      </w:r>
      <w:r w:rsidR="00913E1C" w:rsidRPr="00F74CAE">
        <w:rPr>
          <w:rFonts w:ascii="Times New Roman" w:hAnsi="Times New Roman" w:cs="Times New Roman"/>
          <w:sz w:val="24"/>
          <w:szCs w:val="24"/>
        </w:rPr>
        <w:t>:</w:t>
      </w:r>
      <w:r w:rsidR="00A23249">
        <w:rPr>
          <w:rFonts w:ascii="Times New Roman" w:hAnsi="Times New Roman" w:cs="Times New Roman"/>
          <w:sz w:val="24"/>
          <w:szCs w:val="24"/>
        </w:rPr>
        <w:t xml:space="preserve"> </w:t>
      </w:r>
      <w:r w:rsidR="0070180F" w:rsidRPr="00F74CAE">
        <w:rPr>
          <w:rFonts w:ascii="Times New Roman" w:hAnsi="Times New Roman" w:cs="Times New Roman"/>
          <w:sz w:val="24"/>
          <w:szCs w:val="24"/>
        </w:rPr>
        <w:t>ThermoFisher</w:t>
      </w:r>
      <w:r w:rsidR="00C630F4">
        <w:rPr>
          <w:rFonts w:ascii="Times New Roman" w:hAnsi="Times New Roman" w:cs="Times New Roman"/>
          <w:sz w:val="24"/>
          <w:szCs w:val="24"/>
        </w:rPr>
        <w:t xml:space="preserve"> </w:t>
      </w:r>
      <w:r w:rsidR="0070180F" w:rsidRPr="00F74CAE">
        <w:rPr>
          <w:rFonts w:ascii="Times New Roman" w:hAnsi="Times New Roman" w:cs="Times New Roman"/>
          <w:sz w:val="24"/>
          <w:szCs w:val="24"/>
        </w:rPr>
        <w:t>SCIENTIFIC,</w:t>
      </w:r>
      <w:r w:rsidR="00A23249">
        <w:rPr>
          <w:rFonts w:ascii="Times New Roman" w:hAnsi="Times New Roman" w:cs="Times New Roman"/>
          <w:sz w:val="24"/>
          <w:szCs w:val="24"/>
        </w:rPr>
        <w:t xml:space="preserve"> </w:t>
      </w:r>
      <w:r w:rsidR="0070180F" w:rsidRPr="00F74CAE">
        <w:rPr>
          <w:rFonts w:ascii="Times New Roman" w:hAnsi="Times New Roman" w:cs="Times New Roman"/>
          <w:sz w:val="24"/>
          <w:szCs w:val="24"/>
        </w:rPr>
        <w:t>with permission</w:t>
      </w:r>
      <w:r w:rsidRPr="00F74CAE">
        <w:rPr>
          <w:rFonts w:ascii="Times New Roman" w:hAnsi="Times New Roman" w:cs="Times New Roman"/>
          <w:sz w:val="24"/>
          <w:szCs w:val="24"/>
        </w:rPr>
        <w:t>)</w:t>
      </w:r>
    </w:p>
    <w:p w14:paraId="507EE432" w14:textId="77777777" w:rsidR="00E77CD5" w:rsidRPr="00F74CAE" w:rsidRDefault="00E77CD5" w:rsidP="001336E7">
      <w:pPr>
        <w:tabs>
          <w:tab w:val="left" w:pos="5400"/>
        </w:tabs>
        <w:spacing w:line="360" w:lineRule="auto"/>
        <w:jc w:val="center"/>
        <w:rPr>
          <w:rFonts w:ascii="Times New Roman" w:hAnsi="Times New Roman" w:cs="Times New Roman"/>
          <w:sz w:val="24"/>
          <w:szCs w:val="24"/>
        </w:rPr>
      </w:pPr>
    </w:p>
    <w:p w14:paraId="2F05238A" w14:textId="4EF72CE2" w:rsidR="00790D07" w:rsidRPr="00F74CAE" w:rsidDel="00887331" w:rsidRDefault="00E77CD5" w:rsidP="001336E7">
      <w:pPr>
        <w:tabs>
          <w:tab w:val="left" w:pos="5400"/>
        </w:tabs>
        <w:spacing w:line="360" w:lineRule="auto"/>
        <w:jc w:val="both"/>
        <w:rPr>
          <w:del w:id="13" w:author="amittyagi" w:date="2024-07-19T15:45:00Z"/>
          <w:rFonts w:ascii="Times New Roman" w:hAnsi="Times New Roman" w:cs="Times New Roman"/>
          <w:b/>
          <w:bCs/>
          <w:sz w:val="24"/>
          <w:szCs w:val="24"/>
        </w:rPr>
      </w:pPr>
      <w:r w:rsidRPr="00F74CAE">
        <w:rPr>
          <w:rFonts w:ascii="Times New Roman" w:hAnsi="Times New Roman" w:cs="Times New Roman"/>
          <w:b/>
          <w:bCs/>
          <w:sz w:val="24"/>
          <w:szCs w:val="24"/>
        </w:rPr>
        <w:t>HANDS ON OTHER</w:t>
      </w:r>
      <w:r w:rsidR="00790D07" w:rsidRPr="00F74CAE">
        <w:rPr>
          <w:rFonts w:ascii="Times New Roman" w:hAnsi="Times New Roman" w:cs="Times New Roman"/>
          <w:b/>
          <w:bCs/>
          <w:sz w:val="24"/>
          <w:szCs w:val="24"/>
        </w:rPr>
        <w:t xml:space="preserve"> </w:t>
      </w:r>
      <w:r w:rsidR="00A23249">
        <w:rPr>
          <w:rFonts w:ascii="Times New Roman" w:hAnsi="Times New Roman" w:cs="Times New Roman"/>
          <w:b/>
          <w:bCs/>
          <w:sz w:val="24"/>
          <w:szCs w:val="24"/>
        </w:rPr>
        <w:t>INSTRUMENTS</w:t>
      </w:r>
    </w:p>
    <w:p w14:paraId="733122A5" w14:textId="77777777" w:rsidR="00C630F4"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To gain exposure handling and observing of various lab equipment and instrumentation was done</w:t>
      </w:r>
      <w:r w:rsidR="00320067">
        <w:rPr>
          <w:rFonts w:ascii="Times New Roman" w:hAnsi="Times New Roman" w:cs="Times New Roman"/>
          <w:sz w:val="24"/>
          <w:szCs w:val="24"/>
        </w:rPr>
        <w:t>.</w:t>
      </w:r>
    </w:p>
    <w:p w14:paraId="022592AF" w14:textId="77777777" w:rsidR="00B90D88" w:rsidRDefault="00B90D88" w:rsidP="001336E7">
      <w:pPr>
        <w:tabs>
          <w:tab w:val="left" w:pos="5400"/>
        </w:tabs>
        <w:spacing w:line="360" w:lineRule="auto"/>
        <w:jc w:val="both"/>
        <w:rPr>
          <w:rFonts w:ascii="Times New Roman" w:hAnsi="Times New Roman" w:cs="Times New Roman"/>
          <w:sz w:val="24"/>
          <w:szCs w:val="24"/>
        </w:rPr>
      </w:pPr>
    </w:p>
    <w:p w14:paraId="0A0F3013" w14:textId="77777777" w:rsidR="00B90D88" w:rsidRDefault="00B90D88" w:rsidP="001336E7">
      <w:pPr>
        <w:tabs>
          <w:tab w:val="left" w:pos="5400"/>
        </w:tabs>
        <w:spacing w:line="360" w:lineRule="auto"/>
        <w:jc w:val="both"/>
        <w:rPr>
          <w:rFonts w:ascii="Times New Roman" w:hAnsi="Times New Roman" w:cs="Times New Roman"/>
          <w:sz w:val="24"/>
          <w:szCs w:val="24"/>
        </w:rPr>
      </w:pPr>
    </w:p>
    <w:p w14:paraId="6D1109D9" w14:textId="77777777" w:rsidR="00B90D88" w:rsidRPr="00F74CAE" w:rsidRDefault="00B90D88" w:rsidP="001336E7">
      <w:pPr>
        <w:tabs>
          <w:tab w:val="left" w:pos="5400"/>
        </w:tabs>
        <w:spacing w:line="360" w:lineRule="auto"/>
        <w:jc w:val="both"/>
        <w:rPr>
          <w:rFonts w:ascii="Times New Roman" w:hAnsi="Times New Roman" w:cs="Times New Roman"/>
          <w:sz w:val="24"/>
          <w:szCs w:val="24"/>
        </w:rPr>
      </w:pPr>
    </w:p>
    <w:p w14:paraId="3F0B1904" w14:textId="77777777" w:rsidR="00790D07" w:rsidRPr="00F74CAE" w:rsidRDefault="00790D07" w:rsidP="001336E7">
      <w:pPr>
        <w:pStyle w:val="ListParagraph"/>
        <w:numPr>
          <w:ilvl w:val="0"/>
          <w:numId w:val="32"/>
        </w:num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RHEOMETER</w:t>
      </w:r>
    </w:p>
    <w:p w14:paraId="27CB78B5" w14:textId="77777777" w:rsidR="00F74CAE"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lastRenderedPageBreak/>
        <w:t>Rheology is defined as the study of the flow and deformation of matter, which is primarily focusing on the behaviour of complex fluids and soft solids under applied forces. This field includes a wide range of materials, including liquids, polymers, gels, pastes, and biological tissues. Rheological properties describe how these materials respond to stress, strain, angular frequency and time, providing insights into their viscosity (resistance to flow), elasticity (ability to return to original shape after deformation), and viscoelasticity (a combination of viscous and elastic behaviour). Rheology is important in many industrial sectors such as food, pharmaceuticals, cosmetics, and materials science, for understanding and optimizing the processing and performance of products.</w:t>
      </w:r>
    </w:p>
    <w:p w14:paraId="43E291D1"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It integrates concepts from fluid mechanics to understand how materials respond to applied forces, either by flowing or by deforming. Rheology is an active area of research with developments in understanding how microscopic structures and interactions in materials give rise to macroscopic properties. Innovations in this field can lead to new materials with tailored properties for specific applications.</w:t>
      </w:r>
    </w:p>
    <w:p w14:paraId="6600E580"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Understanding rheology is crucial for designing and optimizing products and processes across a wide range of industries, making it a fundamental aspect of materials science and engineering.</w:t>
      </w:r>
    </w:p>
    <w:p w14:paraId="4B7152E4"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RHEOLOGICAL MEASUREMENTS</w:t>
      </w:r>
    </w:p>
    <w:p w14:paraId="5585C42D"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 rheometer has 3 section, lower part is temperature control chamber which maintains the temperature of the bottom plate and the liquid specimen at a fixed temperature. The upper part has the motor to rotate the top plate which is in the form of cone to which we connect the shaft of different radius. It also has a torque transducer which measures the torque applied when the cone is rotated at a fixed rpm.</w:t>
      </w:r>
    </w:p>
    <w:p w14:paraId="07C3D9E7"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The next part is a software that control the motor and other electronic that measures the strain, stress, frequency, data, temperature sensors from the top transducer. </w:t>
      </w:r>
    </w:p>
    <w:p w14:paraId="7F8B2770" w14:textId="77777777" w:rsidR="00790D07"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The air bearing is supplied using a compressor. It has machine for setting the temperature of the plate in the viscometer. </w:t>
      </w:r>
    </w:p>
    <w:p w14:paraId="5B691246" w14:textId="77777777" w:rsidR="00B90D88" w:rsidRDefault="00B90D88" w:rsidP="001336E7">
      <w:pPr>
        <w:tabs>
          <w:tab w:val="left" w:pos="5400"/>
        </w:tabs>
        <w:spacing w:line="360" w:lineRule="auto"/>
        <w:jc w:val="both"/>
        <w:rPr>
          <w:rFonts w:ascii="Times New Roman" w:hAnsi="Times New Roman" w:cs="Times New Roman"/>
          <w:sz w:val="24"/>
          <w:szCs w:val="24"/>
        </w:rPr>
      </w:pPr>
    </w:p>
    <w:p w14:paraId="0FE841D4" w14:textId="77777777" w:rsidR="00B90D88" w:rsidRPr="00F74CAE" w:rsidRDefault="00B90D88" w:rsidP="001336E7">
      <w:pPr>
        <w:tabs>
          <w:tab w:val="left" w:pos="5400"/>
        </w:tabs>
        <w:spacing w:line="360" w:lineRule="auto"/>
        <w:jc w:val="both"/>
        <w:rPr>
          <w:rFonts w:ascii="Times New Roman" w:hAnsi="Times New Roman" w:cs="Times New Roman"/>
          <w:sz w:val="24"/>
          <w:szCs w:val="24"/>
        </w:rPr>
      </w:pPr>
    </w:p>
    <w:p w14:paraId="1875008E" w14:textId="77777777" w:rsidR="00790D07" w:rsidRPr="00C35418" w:rsidRDefault="00790D07" w:rsidP="001336E7">
      <w:pPr>
        <w:tabs>
          <w:tab w:val="left" w:pos="5400"/>
        </w:tabs>
        <w:spacing w:line="360" w:lineRule="auto"/>
        <w:jc w:val="both"/>
        <w:rPr>
          <w:rFonts w:ascii="Times New Roman" w:hAnsi="Times New Roman" w:cs="Times New Roman"/>
          <w:b/>
          <w:sz w:val="24"/>
          <w:szCs w:val="24"/>
        </w:rPr>
      </w:pPr>
      <w:r w:rsidRPr="00C35418">
        <w:rPr>
          <w:rFonts w:ascii="Times New Roman" w:hAnsi="Times New Roman" w:cs="Times New Roman"/>
          <w:b/>
          <w:sz w:val="24"/>
          <w:szCs w:val="24"/>
        </w:rPr>
        <w:t>APPLICATIONS OF RHEOLOGY</w:t>
      </w:r>
    </w:p>
    <w:p w14:paraId="5BA30DA4"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sz w:val="24"/>
          <w:szCs w:val="24"/>
        </w:rPr>
        <w:lastRenderedPageBreak/>
        <w:t>Food Industry</w:t>
      </w:r>
      <w:r w:rsidRPr="00F74CAE">
        <w:rPr>
          <w:rFonts w:ascii="Times New Roman" w:hAnsi="Times New Roman" w:cs="Times New Roman"/>
          <w:sz w:val="24"/>
          <w:szCs w:val="24"/>
        </w:rPr>
        <w:t>: Rheology plays crucial role in the food industry by controlling the textures and mouthfeel of the food product. For example: the viscosity of sauce, dressing, and syrup is adjusted to achieve desired pouring or spreading characteristics.</w:t>
      </w:r>
    </w:p>
    <w:p w14:paraId="194F466A"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It helps in controlling the stability of emulsions by manipulating viscosity and elasticity which helps manufacturers to prevent phase separation and maintain product consistency.</w:t>
      </w:r>
    </w:p>
    <w:p w14:paraId="114D1153"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In baking we majorly look into the viscoelastic properties of dough which determine its ability to rise and hold its shape. Rheological testing is used for quality control purposes to ensure consistency and stability of food product.</w:t>
      </w:r>
    </w:p>
    <w:p w14:paraId="59375A45" w14:textId="3BC8590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In dairy products we majorly focus on viscosity and elasticity of product like cheese, yogurt.</w:t>
      </w:r>
    </w:p>
    <w:p w14:paraId="3B8EF39D"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sz w:val="24"/>
          <w:szCs w:val="24"/>
        </w:rPr>
        <w:t>Cosmetics</w:t>
      </w:r>
      <w:r w:rsidRPr="00F74CAE">
        <w:rPr>
          <w:rFonts w:ascii="Times New Roman" w:hAnsi="Times New Roman" w:cs="Times New Roman"/>
          <w:sz w:val="24"/>
          <w:szCs w:val="24"/>
        </w:rPr>
        <w:t xml:space="preserve">: Rheology plays a significant role in the formulation, production, and performance of cosmetic products. Rheological properties help in controlling the texture and </w:t>
      </w:r>
      <w:r w:rsidR="00913E1C" w:rsidRPr="00F74CAE">
        <w:rPr>
          <w:rFonts w:ascii="Times New Roman" w:hAnsi="Times New Roman" w:cs="Times New Roman"/>
          <w:sz w:val="24"/>
          <w:szCs w:val="24"/>
        </w:rPr>
        <w:t>spread ability</w:t>
      </w:r>
      <w:r w:rsidRPr="00F74CAE">
        <w:rPr>
          <w:rFonts w:ascii="Times New Roman" w:hAnsi="Times New Roman" w:cs="Times New Roman"/>
          <w:sz w:val="24"/>
          <w:szCs w:val="24"/>
        </w:rPr>
        <w:t xml:space="preserve"> of creams, lotions, and gels. By adjusting viscosity and elasticity, manufacturers can achieve desired application characteristics, such as smoothness, easy </w:t>
      </w:r>
      <w:r w:rsidR="00913E1C" w:rsidRPr="00F74CAE">
        <w:rPr>
          <w:rFonts w:ascii="Times New Roman" w:hAnsi="Times New Roman" w:cs="Times New Roman"/>
          <w:sz w:val="24"/>
          <w:szCs w:val="24"/>
        </w:rPr>
        <w:t>spread ability</w:t>
      </w:r>
      <w:r w:rsidRPr="00F74CAE">
        <w:rPr>
          <w:rFonts w:ascii="Times New Roman" w:hAnsi="Times New Roman" w:cs="Times New Roman"/>
          <w:sz w:val="24"/>
          <w:szCs w:val="24"/>
        </w:rPr>
        <w:t>, and non-greasiness.</w:t>
      </w:r>
    </w:p>
    <w:p w14:paraId="7624B31C"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It plays an important role in ensuring the stability of cosmetic formulations, preventing phase separation, sedimentation, or creaming. Rheological measurements are used to assess the performance of cosmetic products, such as their ability to adhere to the skin, withstand environmental stresses, and provide desired sensory attributes (e.g., softness, firmness, matte or glossy finish).</w:t>
      </w:r>
    </w:p>
    <w:p w14:paraId="78F83AA5"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Understanding the flow behaviour under different shear conditions ensures smooth dispensing. Products with pleasing texture, </w:t>
      </w:r>
      <w:r w:rsidR="00B304FA" w:rsidRPr="00F74CAE">
        <w:rPr>
          <w:rFonts w:ascii="Times New Roman" w:hAnsi="Times New Roman" w:cs="Times New Roman"/>
          <w:sz w:val="24"/>
          <w:szCs w:val="24"/>
        </w:rPr>
        <w:t>spread ability</w:t>
      </w:r>
      <w:r w:rsidRPr="00F74CAE">
        <w:rPr>
          <w:rFonts w:ascii="Times New Roman" w:hAnsi="Times New Roman" w:cs="Times New Roman"/>
          <w:sz w:val="24"/>
          <w:szCs w:val="24"/>
        </w:rPr>
        <w:t>, and skin feel are more likely to be preferred by consumers, contributing to brand loyalty and market success.</w:t>
      </w:r>
    </w:p>
    <w:p w14:paraId="14628178"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sz w:val="24"/>
          <w:szCs w:val="24"/>
        </w:rPr>
        <w:t>Material science</w:t>
      </w:r>
      <w:r w:rsidRPr="00F74CAE">
        <w:rPr>
          <w:rFonts w:ascii="Times New Roman" w:hAnsi="Times New Roman" w:cs="Times New Roman"/>
          <w:sz w:val="24"/>
          <w:szCs w:val="24"/>
        </w:rPr>
        <w:t xml:space="preserve">: It is a versatile field that involve a major role in rheology including various material. </w:t>
      </w:r>
    </w:p>
    <w:p w14:paraId="220D8DCC"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sz w:val="24"/>
          <w:szCs w:val="24"/>
        </w:rPr>
        <w:t>Polymer and plastics</w:t>
      </w:r>
      <w:r w:rsidRPr="00F74CAE">
        <w:rPr>
          <w:rFonts w:ascii="Times New Roman" w:hAnsi="Times New Roman" w:cs="Times New Roman"/>
          <w:sz w:val="24"/>
          <w:szCs w:val="24"/>
        </w:rPr>
        <w:t>: Understanding the viscosity of polymers during processing (e.g., extrusion, injection mo</w:t>
      </w:r>
      <w:r w:rsidR="00B304FA" w:rsidRPr="00F74CAE">
        <w:rPr>
          <w:rFonts w:ascii="Times New Roman" w:hAnsi="Times New Roman" w:cs="Times New Roman"/>
          <w:sz w:val="24"/>
          <w:szCs w:val="24"/>
        </w:rPr>
        <w:t>u</w:t>
      </w:r>
      <w:r w:rsidRPr="00F74CAE">
        <w:rPr>
          <w:rFonts w:ascii="Times New Roman" w:hAnsi="Times New Roman" w:cs="Times New Roman"/>
          <w:sz w:val="24"/>
          <w:szCs w:val="24"/>
        </w:rPr>
        <w:t>lding) is essential for producing high-quality plastic products.</w:t>
      </w:r>
    </w:p>
    <w:p w14:paraId="7D057D3C"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Investigating the melt behavio</w:t>
      </w:r>
      <w:r w:rsidR="00B304FA" w:rsidRPr="00F74CAE">
        <w:rPr>
          <w:rFonts w:ascii="Times New Roman" w:hAnsi="Times New Roman" w:cs="Times New Roman"/>
          <w:sz w:val="24"/>
          <w:szCs w:val="24"/>
        </w:rPr>
        <w:t>u</w:t>
      </w:r>
      <w:r w:rsidRPr="00F74CAE">
        <w:rPr>
          <w:rFonts w:ascii="Times New Roman" w:hAnsi="Times New Roman" w:cs="Times New Roman"/>
          <w:sz w:val="24"/>
          <w:szCs w:val="24"/>
        </w:rPr>
        <w:t>r of polymers helps in optimizing the manufacturing process and improving the mechanical properties of the final product.</w:t>
      </w:r>
    </w:p>
    <w:p w14:paraId="2C903C9E"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sz w:val="24"/>
          <w:szCs w:val="24"/>
        </w:rPr>
        <w:t>Construction material</w:t>
      </w:r>
      <w:r w:rsidRPr="00F74CAE">
        <w:rPr>
          <w:rFonts w:ascii="Times New Roman" w:hAnsi="Times New Roman" w:cs="Times New Roman"/>
          <w:sz w:val="24"/>
          <w:szCs w:val="24"/>
        </w:rPr>
        <w:t>: Rheology is used to study the flow and setting behaviour of cementitious materials, ensuring proper workability and strength.</w:t>
      </w:r>
    </w:p>
    <w:p w14:paraId="347240E2"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lastRenderedPageBreak/>
        <w:t xml:space="preserve"> Understanding the rheological properties of asphalt is essential for designing durable and high-performance pavements.</w:t>
      </w:r>
    </w:p>
    <w:p w14:paraId="2D2B998F"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sz w:val="24"/>
          <w:szCs w:val="24"/>
        </w:rPr>
        <w:t>Biomedical material</w:t>
      </w:r>
      <w:r w:rsidRPr="00F74CAE">
        <w:rPr>
          <w:rFonts w:ascii="Times New Roman" w:hAnsi="Times New Roman" w:cs="Times New Roman"/>
          <w:sz w:val="24"/>
          <w:szCs w:val="24"/>
        </w:rPr>
        <w:t>: Rheological properties of hydrogels are crucial for their use in drug delivery systems and tissue scaffolds. Studying the rheology of bio lubricants helps in developing materials for joint lubrication and other biomedical applications.</w:t>
      </w:r>
    </w:p>
    <w:p w14:paraId="5759B118"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sz w:val="24"/>
          <w:szCs w:val="24"/>
        </w:rPr>
        <w:t>Coating and paint</w:t>
      </w:r>
      <w:r w:rsidRPr="00F74CAE">
        <w:rPr>
          <w:rFonts w:ascii="Times New Roman" w:hAnsi="Times New Roman" w:cs="Times New Roman"/>
          <w:sz w:val="24"/>
          <w:szCs w:val="24"/>
        </w:rPr>
        <w:t xml:space="preserve">: Rheology affects the application properties of coatings, such as </w:t>
      </w:r>
      <w:r w:rsidR="00B304FA" w:rsidRPr="00F74CAE">
        <w:rPr>
          <w:rFonts w:ascii="Times New Roman" w:hAnsi="Times New Roman" w:cs="Times New Roman"/>
          <w:sz w:val="24"/>
          <w:szCs w:val="24"/>
        </w:rPr>
        <w:t>brush ability</w:t>
      </w:r>
      <w:r w:rsidRPr="00F74CAE">
        <w:rPr>
          <w:rFonts w:ascii="Times New Roman" w:hAnsi="Times New Roman" w:cs="Times New Roman"/>
          <w:sz w:val="24"/>
          <w:szCs w:val="24"/>
        </w:rPr>
        <w:t xml:space="preserve">, rollability, and </w:t>
      </w:r>
      <w:r w:rsidR="00B304FA" w:rsidRPr="00F74CAE">
        <w:rPr>
          <w:rFonts w:ascii="Times New Roman" w:hAnsi="Times New Roman" w:cs="Times New Roman"/>
          <w:sz w:val="24"/>
          <w:szCs w:val="24"/>
        </w:rPr>
        <w:t>spray ability</w:t>
      </w:r>
      <w:r w:rsidRPr="00F74CAE">
        <w:rPr>
          <w:rFonts w:ascii="Times New Roman" w:hAnsi="Times New Roman" w:cs="Times New Roman"/>
          <w:sz w:val="24"/>
          <w:szCs w:val="24"/>
        </w:rPr>
        <w:t>. The flow behaviour of coatings during drying and curing impacts the final film's uniformity and appearance.</w:t>
      </w:r>
    </w:p>
    <w:p w14:paraId="26EBC88D"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p>
    <w:p w14:paraId="3E79931A" w14:textId="77777777" w:rsidR="00790D07" w:rsidRPr="00F74CAE" w:rsidRDefault="00790D07" w:rsidP="001336E7">
      <w:pPr>
        <w:pStyle w:val="ListParagraph"/>
        <w:numPr>
          <w:ilvl w:val="0"/>
          <w:numId w:val="32"/>
        </w:num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SONICATOR</w:t>
      </w:r>
    </w:p>
    <w:p w14:paraId="590D2A08" w14:textId="77777777" w:rsidR="00790D07" w:rsidRPr="00F74CAE" w:rsidRDefault="00E77CD5"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Sonicators</w:t>
      </w:r>
      <w:r w:rsidR="00790D07" w:rsidRPr="00F74CAE">
        <w:rPr>
          <w:rFonts w:ascii="Times New Roman" w:hAnsi="Times New Roman" w:cs="Times New Roman"/>
          <w:sz w:val="24"/>
          <w:szCs w:val="24"/>
        </w:rPr>
        <w:t xml:space="preserve"> known as high-frequency devices (20 kHz) that use ultrasonic energy to agitate particles in liquids. These devices are employed to facilitate a wide variety of processes, such as mixing, cleaning, degassing, cell disruption, and sample preparation.</w:t>
      </w:r>
    </w:p>
    <w:p w14:paraId="691249B9" w14:textId="77777777" w:rsidR="00AD3111" w:rsidRPr="00F74CAE" w:rsidRDefault="00AD3111" w:rsidP="001336E7">
      <w:pPr>
        <w:tabs>
          <w:tab w:val="left" w:pos="5400"/>
        </w:tabs>
        <w:spacing w:line="360" w:lineRule="auto"/>
        <w:jc w:val="both"/>
        <w:rPr>
          <w:rFonts w:ascii="Times New Roman" w:hAnsi="Times New Roman" w:cs="Times New Roman"/>
          <w:sz w:val="24"/>
          <w:szCs w:val="24"/>
        </w:rPr>
      </w:pPr>
    </w:p>
    <w:p w14:paraId="7DA32FB8" w14:textId="77777777" w:rsidR="00AD3111" w:rsidRPr="00F74CAE" w:rsidRDefault="00F74CAE" w:rsidP="001336E7">
      <w:pPr>
        <w:tabs>
          <w:tab w:val="left" w:pos="5400"/>
        </w:tabs>
        <w:spacing w:line="360" w:lineRule="auto"/>
        <w:jc w:val="both"/>
        <w:rPr>
          <w:rFonts w:ascii="Times New Roman" w:hAnsi="Times New Roman" w:cs="Times New Roman"/>
          <w:sz w:val="24"/>
          <w:szCs w:val="24"/>
        </w:rPr>
      </w:pPr>
      <w:r w:rsidRPr="00F74CAE">
        <w:rPr>
          <w:noProof/>
          <w:lang w:val="en-US"/>
        </w:rPr>
        <w:drawing>
          <wp:inline distT="0" distB="0" distL="0" distR="0" wp14:anchorId="722E203C" wp14:editId="6E9791DC">
            <wp:extent cx="1927860" cy="2232660"/>
            <wp:effectExtent l="0" t="0" r="0" b="0"/>
            <wp:docPr id="2" name="Picture 1" descr="Image result for sonicator pr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nicator prob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27860" cy="2232660"/>
                    </a:xfrm>
                    <a:prstGeom prst="rect">
                      <a:avLst/>
                    </a:prstGeom>
                    <a:noFill/>
                    <a:ln>
                      <a:noFill/>
                    </a:ln>
                  </pic:spPr>
                </pic:pic>
              </a:graphicData>
            </a:graphic>
          </wp:inline>
        </w:drawing>
      </w:r>
      <w:r w:rsidRPr="00F74CAE">
        <w:rPr>
          <w:noProof/>
          <w:lang w:val="en-US"/>
        </w:rPr>
        <w:drawing>
          <wp:inline distT="0" distB="0" distL="0" distR="0" wp14:anchorId="47C38CB3" wp14:editId="33F97888">
            <wp:extent cx="3379478" cy="2201886"/>
            <wp:effectExtent l="0" t="0" r="0" b="8255"/>
            <wp:docPr id="1022835360" name="Picture 3" descr="Image result for Ultrasonic Bath Sonic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Ultrasonic Bath Sonicato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0374" cy="2222016"/>
                    </a:xfrm>
                    <a:prstGeom prst="rect">
                      <a:avLst/>
                    </a:prstGeom>
                    <a:noFill/>
                    <a:ln>
                      <a:noFill/>
                    </a:ln>
                  </pic:spPr>
                </pic:pic>
              </a:graphicData>
            </a:graphic>
          </wp:inline>
        </w:drawing>
      </w:r>
    </w:p>
    <w:p w14:paraId="786AAD29" w14:textId="1DA7D856" w:rsidR="00AD3111" w:rsidRPr="00F74CAE" w:rsidRDefault="00AD3111"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b/>
          <w:bCs/>
          <w:sz w:val="24"/>
          <w:szCs w:val="24"/>
        </w:rPr>
        <w:t>Figure 1</w:t>
      </w:r>
      <w:r w:rsidRPr="00A23249">
        <w:rPr>
          <w:rFonts w:ascii="Times New Roman" w:hAnsi="Times New Roman" w:cs="Times New Roman"/>
          <w:sz w:val="24"/>
          <w:szCs w:val="24"/>
        </w:rPr>
        <w:t>:</w:t>
      </w:r>
      <w:r w:rsidR="00A23249">
        <w:rPr>
          <w:rFonts w:ascii="Times New Roman" w:hAnsi="Times New Roman" w:cs="Times New Roman"/>
          <w:sz w:val="24"/>
          <w:szCs w:val="24"/>
        </w:rPr>
        <w:t xml:space="preserve"> </w:t>
      </w:r>
      <w:r w:rsidR="00F74CAE" w:rsidRPr="00F74CAE">
        <w:rPr>
          <w:rFonts w:ascii="Times New Roman" w:hAnsi="Times New Roman" w:cs="Times New Roman"/>
          <w:sz w:val="24"/>
          <w:szCs w:val="24"/>
        </w:rPr>
        <w:t xml:space="preserve">Probe </w:t>
      </w:r>
      <w:r w:rsidRPr="00F74CAE">
        <w:rPr>
          <w:rFonts w:ascii="Times New Roman" w:hAnsi="Times New Roman" w:cs="Times New Roman"/>
          <w:sz w:val="24"/>
          <w:szCs w:val="24"/>
        </w:rPr>
        <w:t xml:space="preserve">Sonicator </w:t>
      </w:r>
      <w:r w:rsidR="00C35418">
        <w:rPr>
          <w:rFonts w:ascii="Times New Roman" w:hAnsi="Times New Roman" w:cs="Times New Roman"/>
          <w:sz w:val="24"/>
          <w:szCs w:val="24"/>
        </w:rPr>
        <w:t xml:space="preserve">                    </w:t>
      </w:r>
      <w:r w:rsidR="00F74CAE" w:rsidRPr="00F74CAE">
        <w:rPr>
          <w:rFonts w:ascii="Times New Roman" w:hAnsi="Times New Roman" w:cs="Times New Roman"/>
          <w:b/>
          <w:bCs/>
          <w:sz w:val="24"/>
          <w:szCs w:val="24"/>
        </w:rPr>
        <w:t>Figure 2</w:t>
      </w:r>
      <w:r w:rsidR="00F74CAE" w:rsidRPr="00F74CAE">
        <w:rPr>
          <w:rFonts w:ascii="Times New Roman" w:hAnsi="Times New Roman" w:cs="Times New Roman"/>
          <w:sz w:val="24"/>
          <w:szCs w:val="24"/>
        </w:rPr>
        <w:t>: Bath Sonicator used in laboratory</w:t>
      </w:r>
    </w:p>
    <w:p w14:paraId="2F81FFE5" w14:textId="77777777" w:rsidR="00F74CAE" w:rsidRPr="00F74CAE" w:rsidRDefault="00F74CAE" w:rsidP="001336E7">
      <w:pPr>
        <w:tabs>
          <w:tab w:val="left" w:pos="5400"/>
        </w:tabs>
        <w:spacing w:line="360" w:lineRule="auto"/>
        <w:jc w:val="both"/>
        <w:rPr>
          <w:rFonts w:ascii="Times New Roman" w:hAnsi="Times New Roman" w:cs="Times New Roman"/>
          <w:sz w:val="24"/>
          <w:szCs w:val="24"/>
        </w:rPr>
      </w:pPr>
    </w:p>
    <w:p w14:paraId="2942D3BA" w14:textId="77777777" w:rsidR="00790D07" w:rsidRPr="00F74CAE" w:rsidRDefault="00790D07"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sz w:val="24"/>
          <w:szCs w:val="24"/>
        </w:rPr>
        <w:t>When sound travels through air, solids, and liquids in the form of sound waves, sound energy is manifested as vibration, with sound waves with higher frequency causing more vibrations. Vibrations in solutions, on the other hand, lead to cavitation – or the formation of vacuum bubbles – which allows Sonicator to facilitate dissolution, homogenization, milling, cell lysis, chemical reactions, degassing, deagglomeration, and cleaning</w:t>
      </w:r>
      <w:r w:rsidRPr="00F74CAE">
        <w:rPr>
          <w:rFonts w:ascii="Times New Roman" w:hAnsi="Times New Roman" w:cs="Times New Roman"/>
          <w:b/>
          <w:bCs/>
          <w:sz w:val="24"/>
          <w:szCs w:val="24"/>
        </w:rPr>
        <w:t>.</w:t>
      </w:r>
    </w:p>
    <w:p w14:paraId="03C150C1" w14:textId="77777777" w:rsidR="00790D07" w:rsidRPr="00F74CAE" w:rsidRDefault="00790D07"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lastRenderedPageBreak/>
        <w:t>PRINCIPLE</w:t>
      </w:r>
    </w:p>
    <w:p w14:paraId="2A43A8D9"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Sonicator works on the principle of ultrasonic sound waves in which cavitation leads to dispersion, homogenization, disintegration, emulsion, extraction, and Sono-chemical effects of the liquids. Due to the application of high-power ultrasound to the liquid which creates regions of high pressure and low pressure. The creation of these regions is dependent on the rate of frequency at which the ultrasound is applied.</w:t>
      </w:r>
    </w:p>
    <w:p w14:paraId="00B1512C"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When low pressure is applied to the liquid, high-intensity ultrasonic waves are produced, creating small vacuum bubbles in the liquid. As the bubbles reach their saturation level, they collapse and this happens in the high-pressure cycle. This process is termed as cavitation.</w:t>
      </w:r>
    </w:p>
    <w:p w14:paraId="2D83AB46" w14:textId="77777777" w:rsidR="00790D07" w:rsidRPr="00F74CAE" w:rsidRDefault="00790D07" w:rsidP="001336E7">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WORKING OF SONICATION:</w:t>
      </w:r>
    </w:p>
    <w:p w14:paraId="2F4E6F4E"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 sonication process uses ultrasonic sound waves. During the process, there is a production of thousands of microscopic vacuum bubbles in the solution due to applied pressure. The formed bubbles collapse into the solution during the process of cavitation.</w:t>
      </w:r>
    </w:p>
    <w:p w14:paraId="6F10BE44"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 collapsing of bubbles takes place in the cavitation field leading to the generation of enormous energy as there is a production of waves. This results in the disruption of the molecular interactions between the molecules of water. As there is a reduction in the molecular interactions, the particles start to separate and allow the mixing process to take place.</w:t>
      </w:r>
      <w:r w:rsidR="000931CD">
        <w:rPr>
          <w:rFonts w:ascii="Times New Roman" w:hAnsi="Times New Roman" w:cs="Times New Roman"/>
          <w:sz w:val="24"/>
          <w:szCs w:val="24"/>
        </w:rPr>
        <w:t>[8]</w:t>
      </w:r>
    </w:p>
    <w:p w14:paraId="70601E5D"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There is a release of energy from the sound waves that result in friction in the solution. Ice cubes are used during and after the sonication process to prevent the sample from heating up.</w:t>
      </w:r>
    </w:p>
    <w:p w14:paraId="3279CE59"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Uses of Sonication</w:t>
      </w:r>
    </w:p>
    <w:p w14:paraId="05EDE9DA"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 following are the uses of sonication:</w:t>
      </w:r>
    </w:p>
    <w:p w14:paraId="1331088B" w14:textId="77777777" w:rsidR="00790D07" w:rsidRPr="00F74CAE" w:rsidRDefault="00790D07" w:rsidP="001336E7">
      <w:pPr>
        <w:numPr>
          <w:ilvl w:val="0"/>
          <w:numId w:val="21"/>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 sonication mechanism is used in ultrasonic cleaning which includes cleaning of particles that adhere to the surfaces.</w:t>
      </w:r>
    </w:p>
    <w:p w14:paraId="5B2186C0" w14:textId="77777777" w:rsidR="00790D07" w:rsidRPr="00F74CAE" w:rsidRDefault="00790D07" w:rsidP="001336E7">
      <w:pPr>
        <w:numPr>
          <w:ilvl w:val="0"/>
          <w:numId w:val="21"/>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It is used in laboratories for cleaning fragile objects such as spectacles and jewellery.</w:t>
      </w:r>
    </w:p>
    <w:p w14:paraId="303B4DD1" w14:textId="77777777" w:rsidR="00790D07" w:rsidRPr="00F74CAE" w:rsidRDefault="00790D07" w:rsidP="001336E7">
      <w:pPr>
        <w:numPr>
          <w:ilvl w:val="0"/>
          <w:numId w:val="21"/>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 artificial ageing of liquors and other alcoholic beverages is done by the process of sonication.</w:t>
      </w:r>
    </w:p>
    <w:p w14:paraId="6E250B23" w14:textId="77777777" w:rsidR="00790D07" w:rsidRPr="00F74CAE" w:rsidRDefault="00790D07" w:rsidP="001336E7">
      <w:pPr>
        <w:numPr>
          <w:ilvl w:val="0"/>
          <w:numId w:val="21"/>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Other applications of sonication in food industries include dispersions of emulgators and speeding the filtration process.</w:t>
      </w:r>
    </w:p>
    <w:p w14:paraId="1E29311B" w14:textId="77777777" w:rsidR="00790D07" w:rsidRPr="00F74CAE" w:rsidRDefault="00790D07" w:rsidP="001336E7">
      <w:pPr>
        <w:tabs>
          <w:tab w:val="left" w:pos="5400"/>
        </w:tabs>
        <w:spacing w:line="360" w:lineRule="auto"/>
        <w:ind w:left="720"/>
        <w:jc w:val="both"/>
        <w:rPr>
          <w:rFonts w:ascii="Times New Roman" w:hAnsi="Times New Roman" w:cs="Times New Roman"/>
          <w:sz w:val="24"/>
          <w:szCs w:val="24"/>
        </w:rPr>
      </w:pPr>
    </w:p>
    <w:p w14:paraId="2D4DA829" w14:textId="77777777" w:rsidR="00790D07" w:rsidRPr="00F74CAE" w:rsidRDefault="00790D07" w:rsidP="001336E7">
      <w:pPr>
        <w:pStyle w:val="ListParagraph"/>
        <w:numPr>
          <w:ilvl w:val="0"/>
          <w:numId w:val="32"/>
        </w:num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4"/>
          <w:szCs w:val="24"/>
        </w:rPr>
        <w:t>pH METER</w:t>
      </w:r>
    </w:p>
    <w:p w14:paraId="1738EE16"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pH is a unit which measures the acidity or alkalinity of a solution using logarithmic scale with seven as neutral, where low value is more acidic and higher values are more basic is known as </w:t>
      </w:r>
      <w:r w:rsidR="00BD57DA">
        <w:rPr>
          <w:rFonts w:ascii="Times New Roman" w:hAnsi="Times New Roman" w:cs="Times New Roman"/>
          <w:sz w:val="24"/>
          <w:szCs w:val="24"/>
        </w:rPr>
        <w:t>p</w:t>
      </w:r>
      <w:r w:rsidRPr="00F74CAE">
        <w:rPr>
          <w:rFonts w:ascii="Times New Roman" w:hAnsi="Times New Roman" w:cs="Times New Roman"/>
          <w:sz w:val="24"/>
          <w:szCs w:val="24"/>
        </w:rPr>
        <w:t xml:space="preserve">H. A </w:t>
      </w:r>
      <w:r w:rsidR="00BD57DA">
        <w:rPr>
          <w:rFonts w:ascii="Times New Roman" w:hAnsi="Times New Roman" w:cs="Times New Roman"/>
          <w:sz w:val="24"/>
          <w:szCs w:val="24"/>
        </w:rPr>
        <w:t>p</w:t>
      </w:r>
      <w:r w:rsidRPr="00F74CAE">
        <w:rPr>
          <w:rFonts w:ascii="Times New Roman" w:hAnsi="Times New Roman" w:cs="Times New Roman"/>
          <w:sz w:val="24"/>
          <w:szCs w:val="24"/>
        </w:rPr>
        <w:t>H meter is statistical device that monitor the hydrogen-ions activity in water- based solution, determining its acidity or alkalinity represented as pH. The pH meter measures the difference in electrical potential between a pH electrode and a reference electrode, and so the pH meter is sometimes referred to as a "potentiometric pH meter". The difference in electrical potential relates to the acidity or pH of the solution. Testing of pH via pH meters (</w:t>
      </w:r>
      <w:r w:rsidRPr="00F74CAE">
        <w:rPr>
          <w:rFonts w:ascii="Times New Roman" w:hAnsi="Times New Roman" w:cs="Times New Roman"/>
          <w:b/>
          <w:bCs/>
          <w:sz w:val="24"/>
          <w:szCs w:val="24"/>
        </w:rPr>
        <w:t>pH-metry</w:t>
      </w:r>
      <w:r w:rsidRPr="00F74CAE">
        <w:rPr>
          <w:rFonts w:ascii="Times New Roman" w:hAnsi="Times New Roman" w:cs="Times New Roman"/>
          <w:sz w:val="24"/>
          <w:szCs w:val="24"/>
        </w:rPr>
        <w:t>) is used in many applications ranging from laboratory experimentation to quality control.</w:t>
      </w:r>
      <w:r w:rsidR="00372CAF">
        <w:rPr>
          <w:rFonts w:ascii="Times New Roman" w:hAnsi="Times New Roman" w:cs="Times New Roman"/>
          <w:sz w:val="24"/>
          <w:szCs w:val="24"/>
        </w:rPr>
        <w:t xml:space="preserve"> [7]</w:t>
      </w:r>
    </w:p>
    <w:p w14:paraId="7E127683" w14:textId="77777777" w:rsidR="00F74CAE" w:rsidRPr="00F74CAE" w:rsidRDefault="00F74CAE" w:rsidP="001336E7">
      <w:pPr>
        <w:tabs>
          <w:tab w:val="left" w:pos="5400"/>
        </w:tabs>
        <w:spacing w:line="360" w:lineRule="auto"/>
        <w:jc w:val="center"/>
        <w:rPr>
          <w:rFonts w:ascii="Times New Roman" w:hAnsi="Times New Roman" w:cs="Times New Roman"/>
          <w:sz w:val="24"/>
          <w:szCs w:val="24"/>
        </w:rPr>
      </w:pPr>
      <w:r w:rsidRPr="00F74CAE">
        <w:rPr>
          <w:noProof/>
          <w:lang w:val="en-US"/>
        </w:rPr>
        <w:drawing>
          <wp:inline distT="0" distB="0" distL="0" distR="0" wp14:anchorId="0491DA84" wp14:editId="6A78BD03">
            <wp:extent cx="2522220" cy="2522220"/>
            <wp:effectExtent l="0" t="0" r="0" b="0"/>
            <wp:docPr id="1968991901" name="Picture 3" descr="Image result for ph 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h met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a:ln>
                      <a:noFill/>
                    </a:ln>
                  </pic:spPr>
                </pic:pic>
              </a:graphicData>
            </a:graphic>
          </wp:inline>
        </w:drawing>
      </w:r>
    </w:p>
    <w:p w14:paraId="25598C75" w14:textId="77777777" w:rsidR="00F74CAE" w:rsidRPr="00F74CAE" w:rsidRDefault="00F74CAE" w:rsidP="001336E7">
      <w:pPr>
        <w:tabs>
          <w:tab w:val="left" w:pos="5400"/>
        </w:tabs>
        <w:spacing w:line="360" w:lineRule="auto"/>
        <w:jc w:val="center"/>
        <w:rPr>
          <w:rFonts w:ascii="Times New Roman" w:hAnsi="Times New Roman" w:cs="Times New Roman"/>
          <w:sz w:val="24"/>
          <w:szCs w:val="24"/>
          <w:lang w:val="en-US"/>
        </w:rPr>
      </w:pPr>
      <w:r w:rsidRPr="00F74CAE">
        <w:rPr>
          <w:rFonts w:ascii="Times New Roman" w:hAnsi="Times New Roman" w:cs="Times New Roman"/>
          <w:b/>
          <w:bCs/>
          <w:sz w:val="24"/>
          <w:szCs w:val="24"/>
          <w:lang w:val="en-US"/>
        </w:rPr>
        <w:t xml:space="preserve">Figure: </w:t>
      </w:r>
      <w:r w:rsidRPr="00F74CAE">
        <w:rPr>
          <w:rFonts w:ascii="Times New Roman" w:hAnsi="Times New Roman" w:cs="Times New Roman"/>
          <w:sz w:val="24"/>
          <w:szCs w:val="24"/>
          <w:lang w:val="en-US"/>
        </w:rPr>
        <w:t>pH meter used in laboratory</w:t>
      </w:r>
    </w:p>
    <w:p w14:paraId="776E2A8F" w14:textId="77777777" w:rsidR="00790D07" w:rsidRPr="00F74CAE" w:rsidRDefault="00790D07" w:rsidP="001336E7">
      <w:pPr>
        <w:tabs>
          <w:tab w:val="left" w:pos="5400"/>
        </w:tabs>
        <w:spacing w:line="360" w:lineRule="auto"/>
        <w:jc w:val="both"/>
        <w:rPr>
          <w:rFonts w:ascii="Times New Roman" w:hAnsi="Times New Roman" w:cs="Times New Roman"/>
          <w:b/>
          <w:bCs/>
          <w:sz w:val="24"/>
          <w:szCs w:val="24"/>
          <w:lang w:val="en-US"/>
        </w:rPr>
      </w:pPr>
      <w:r w:rsidRPr="00F74CAE">
        <w:rPr>
          <w:rFonts w:ascii="Times New Roman" w:hAnsi="Times New Roman" w:cs="Times New Roman"/>
          <w:b/>
          <w:bCs/>
          <w:sz w:val="24"/>
          <w:szCs w:val="24"/>
          <w:lang w:val="en-US"/>
        </w:rPr>
        <w:t>PRINCIPLE</w:t>
      </w:r>
    </w:p>
    <w:p w14:paraId="5863A9C8" w14:textId="77777777" w:rsidR="00790D07" w:rsidRPr="00F74CAE" w:rsidRDefault="00790D07" w:rsidP="001336E7">
      <w:pPr>
        <w:tabs>
          <w:tab w:val="left" w:pos="5400"/>
        </w:tabs>
        <w:spacing w:line="360" w:lineRule="auto"/>
        <w:jc w:val="both"/>
        <w:rPr>
          <w:rFonts w:ascii="Times New Roman" w:hAnsi="Times New Roman" w:cs="Times New Roman"/>
          <w:sz w:val="24"/>
          <w:szCs w:val="24"/>
          <w:vertAlign w:val="superscript"/>
        </w:rPr>
      </w:pPr>
      <w:r w:rsidRPr="00F74CAE">
        <w:rPr>
          <w:rFonts w:ascii="Times New Roman" w:hAnsi="Times New Roman" w:cs="Times New Roman"/>
          <w:sz w:val="24"/>
          <w:szCs w:val="24"/>
          <w:lang w:val="en-US"/>
        </w:rPr>
        <w:t xml:space="preserve">Ph meter works on the principle of measuring the </w:t>
      </w:r>
      <w:r w:rsidRPr="00F74CAE">
        <w:rPr>
          <w:rFonts w:ascii="Times New Roman" w:hAnsi="Times New Roman" w:cs="Times New Roman"/>
          <w:sz w:val="24"/>
          <w:szCs w:val="24"/>
        </w:rPr>
        <w:t>voltage between two electrodes and display the result converted into the corresponding pH value. It usually has a glass electrode and a reference electrode or a combination electrode.  The electrodes, or probes, are inserted into the solution to be tested.</w:t>
      </w:r>
    </w:p>
    <w:p w14:paraId="027544FD"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The design of the electrodes is the key part: These are rod-like structures usually made of glass, with a bulb containing the sensor at the bottom. The glass electrode for measuring the pH has a glass bulb specifically designed to be selective to hydrogen-ion concentration. On immersion in the solution to be tested, hydrogen ions in the test solution exchange for other positively charged ions on the glass bulb, creating an electrochemical potential across the </w:t>
      </w:r>
      <w:r w:rsidRPr="00F74CAE">
        <w:rPr>
          <w:rFonts w:ascii="Times New Roman" w:hAnsi="Times New Roman" w:cs="Times New Roman"/>
          <w:sz w:val="24"/>
          <w:szCs w:val="24"/>
        </w:rPr>
        <w:lastRenderedPageBreak/>
        <w:t>bulb. The electronic amplifier detects the difference in electrical potential between the two electrodes generated in the measurement and converts the potential difference to pH units.</w:t>
      </w:r>
    </w:p>
    <w:p w14:paraId="67E43D87" w14:textId="77777777" w:rsidR="00C630F4" w:rsidRPr="00320067"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The reference electrode is insensitive to the pH of the solution, being composed of a metallic conductor, which connects to the display. This conductor is immersed in an electrolyte solution, typically potassium chloride, which comes into contact with the test solution through a porous ceramic membrane. The display consists of a voltmeter, which displays voltage in units of pH</w:t>
      </w:r>
      <w:r w:rsidR="00320067">
        <w:rPr>
          <w:rFonts w:ascii="Times New Roman" w:hAnsi="Times New Roman" w:cs="Times New Roman"/>
          <w:sz w:val="24"/>
          <w:szCs w:val="24"/>
        </w:rPr>
        <w:t>.</w:t>
      </w:r>
    </w:p>
    <w:p w14:paraId="79AFFFC7" w14:textId="77777777" w:rsidR="00A23249" w:rsidRPr="00A23249" w:rsidRDefault="00A23249" w:rsidP="001336E7">
      <w:pPr>
        <w:tabs>
          <w:tab w:val="left" w:pos="5400"/>
        </w:tabs>
        <w:spacing w:line="360" w:lineRule="auto"/>
        <w:jc w:val="both"/>
        <w:rPr>
          <w:rFonts w:ascii="Times New Roman" w:hAnsi="Times New Roman" w:cs="Times New Roman"/>
          <w:b/>
          <w:bCs/>
          <w:sz w:val="24"/>
          <w:szCs w:val="24"/>
        </w:rPr>
      </w:pPr>
    </w:p>
    <w:p w14:paraId="3A1956E9" w14:textId="0B7DF1C0" w:rsidR="00790D07" w:rsidRPr="00A23249" w:rsidRDefault="00790D07" w:rsidP="001336E7">
      <w:pPr>
        <w:pStyle w:val="ListParagraph"/>
        <w:numPr>
          <w:ilvl w:val="0"/>
          <w:numId w:val="32"/>
        </w:numPr>
        <w:tabs>
          <w:tab w:val="left" w:pos="5400"/>
        </w:tabs>
        <w:spacing w:line="360" w:lineRule="auto"/>
        <w:jc w:val="both"/>
        <w:rPr>
          <w:rFonts w:ascii="Times New Roman" w:hAnsi="Times New Roman" w:cs="Times New Roman"/>
          <w:b/>
          <w:bCs/>
          <w:sz w:val="24"/>
          <w:szCs w:val="24"/>
        </w:rPr>
      </w:pPr>
      <w:r w:rsidRPr="00A23249">
        <w:rPr>
          <w:rFonts w:ascii="Times New Roman" w:hAnsi="Times New Roman" w:cs="Times New Roman"/>
          <w:b/>
          <w:bCs/>
          <w:sz w:val="24"/>
          <w:szCs w:val="24"/>
        </w:rPr>
        <w:t>LYOPHILIZER</w:t>
      </w:r>
    </w:p>
    <w:p w14:paraId="79280494"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Sublimation is the main part of the lyophilizer process where the water content is removed from the product by directly converting the solid state to the vapour state without going fo</w:t>
      </w:r>
      <w:r w:rsidR="00836797" w:rsidRPr="00F74CAE">
        <w:rPr>
          <w:rFonts w:ascii="Times New Roman" w:hAnsi="Times New Roman" w:cs="Times New Roman"/>
          <w:sz w:val="24"/>
          <w:szCs w:val="24"/>
        </w:rPr>
        <w:t xml:space="preserve">r </w:t>
      </w:r>
      <w:r w:rsidRPr="00F74CAE">
        <w:rPr>
          <w:rFonts w:ascii="Times New Roman" w:hAnsi="Times New Roman" w:cs="Times New Roman"/>
          <w:sz w:val="24"/>
          <w:szCs w:val="24"/>
        </w:rPr>
        <w:t>the liquid phase. The material first gets froze because of less temperature and once the material g</w:t>
      </w:r>
      <w:r w:rsidR="00B304FA" w:rsidRPr="00F74CAE">
        <w:rPr>
          <w:rFonts w:ascii="Times New Roman" w:hAnsi="Times New Roman" w:cs="Times New Roman"/>
          <w:sz w:val="24"/>
          <w:szCs w:val="24"/>
        </w:rPr>
        <w:t>o</w:t>
      </w:r>
      <w:r w:rsidRPr="00F74CAE">
        <w:rPr>
          <w:rFonts w:ascii="Times New Roman" w:hAnsi="Times New Roman" w:cs="Times New Roman"/>
          <w:sz w:val="24"/>
          <w:szCs w:val="24"/>
        </w:rPr>
        <w:t>t froze then water content is removed by the vacuum pressure, once the sublimation complete then original dry and solid content are remaining behind in a form of cake, the driving force for water removal during the lyophilization process is the conc. Gradient of water vapour throughout the drying front and the condenser. Water sublimates at the specified pressure and temperature below the triple point (0.0098</w:t>
      </w:r>
      <w:r w:rsidRPr="00F74CAE">
        <w:rPr>
          <w:rFonts w:ascii="Times New Roman" w:hAnsi="Times New Roman" w:cs="Times New Roman"/>
          <w:sz w:val="24"/>
          <w:szCs w:val="24"/>
          <w:vertAlign w:val="superscript"/>
        </w:rPr>
        <w:t>o</w:t>
      </w:r>
      <w:r w:rsidRPr="00F74CAE">
        <w:rPr>
          <w:rFonts w:ascii="Times New Roman" w:hAnsi="Times New Roman" w:cs="Times New Roman"/>
          <w:sz w:val="24"/>
          <w:szCs w:val="24"/>
        </w:rPr>
        <w:t>C). The solid, liquid, and gaseous state co-exist at the same temperature and pressure that point is known as triple point</w:t>
      </w:r>
      <w:r w:rsidRPr="00703A28">
        <w:rPr>
          <w:rFonts w:ascii="Times New Roman" w:hAnsi="Times New Roman" w:cs="Times New Roman"/>
          <w:sz w:val="24"/>
          <w:szCs w:val="24"/>
        </w:rPr>
        <w:t>.</w:t>
      </w:r>
      <w:r w:rsidR="00703A28">
        <w:rPr>
          <w:rFonts w:ascii="Times New Roman" w:hAnsi="Times New Roman" w:cs="Times New Roman"/>
          <w:sz w:val="24"/>
          <w:szCs w:val="24"/>
        </w:rPr>
        <w:t xml:space="preserve"> </w:t>
      </w:r>
      <w:r w:rsidR="00703A28" w:rsidRPr="00703A28">
        <w:rPr>
          <w:rFonts w:ascii="Times New Roman" w:hAnsi="Times New Roman" w:cs="Times New Roman"/>
          <w:sz w:val="24"/>
          <w:szCs w:val="24"/>
        </w:rPr>
        <w:t>[4]</w:t>
      </w:r>
    </w:p>
    <w:p w14:paraId="0F449D1A" w14:textId="77777777" w:rsidR="00790D07" w:rsidRPr="00F74CAE" w:rsidRDefault="00790D0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Application include</w:t>
      </w:r>
      <w:r w:rsidR="00E77CD5" w:rsidRPr="00F74CAE">
        <w:rPr>
          <w:rFonts w:ascii="Times New Roman" w:hAnsi="Times New Roman" w:cs="Times New Roman"/>
          <w:sz w:val="24"/>
          <w:szCs w:val="24"/>
        </w:rPr>
        <w:t>:</w:t>
      </w:r>
      <w:r w:rsidRPr="00F74CAE">
        <w:rPr>
          <w:rFonts w:ascii="Times New Roman" w:hAnsi="Times New Roman" w:cs="Times New Roman"/>
          <w:sz w:val="24"/>
          <w:szCs w:val="24"/>
        </w:rPr>
        <w:t>- This can be used in the purification of samples, this is very useful instrument for the solvent recovery, purification of plant extract and essential oils from nature product, and the distillation of complex mixtures.</w:t>
      </w:r>
    </w:p>
    <w:p w14:paraId="75AA30F0" w14:textId="77777777" w:rsidR="00A23249" w:rsidRDefault="00A23249" w:rsidP="001336E7">
      <w:pPr>
        <w:tabs>
          <w:tab w:val="left" w:pos="5400"/>
        </w:tabs>
        <w:spacing w:line="360" w:lineRule="auto"/>
        <w:jc w:val="both"/>
        <w:rPr>
          <w:rFonts w:ascii="Times New Roman" w:hAnsi="Times New Roman" w:cs="Times New Roman"/>
          <w:b/>
          <w:bCs/>
          <w:sz w:val="28"/>
          <w:szCs w:val="28"/>
        </w:rPr>
      </w:pPr>
    </w:p>
    <w:p w14:paraId="710EDE60" w14:textId="77777777" w:rsidR="00A23249" w:rsidRDefault="00A23249" w:rsidP="001336E7">
      <w:pPr>
        <w:tabs>
          <w:tab w:val="left" w:pos="5400"/>
        </w:tabs>
        <w:spacing w:line="360" w:lineRule="auto"/>
        <w:jc w:val="both"/>
        <w:rPr>
          <w:rFonts w:ascii="Times New Roman" w:hAnsi="Times New Roman" w:cs="Times New Roman"/>
          <w:b/>
          <w:bCs/>
          <w:sz w:val="28"/>
          <w:szCs w:val="28"/>
        </w:rPr>
      </w:pPr>
    </w:p>
    <w:p w14:paraId="2BC2D51F" w14:textId="4B9A8332" w:rsidR="00B90D88" w:rsidRPr="00B90D88" w:rsidRDefault="00B90D88" w:rsidP="00B90D88">
      <w:pPr>
        <w:tabs>
          <w:tab w:val="left" w:pos="540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4. </w:t>
      </w:r>
      <w:r w:rsidR="00E77CD5" w:rsidRPr="00B90D88">
        <w:rPr>
          <w:rFonts w:ascii="Times New Roman" w:hAnsi="Times New Roman" w:cs="Times New Roman"/>
          <w:b/>
          <w:bCs/>
          <w:sz w:val="28"/>
          <w:szCs w:val="28"/>
        </w:rPr>
        <w:t>OBJECTIVES</w:t>
      </w:r>
    </w:p>
    <w:p w14:paraId="0C76211C" w14:textId="77777777" w:rsidR="00E77CD5" w:rsidRPr="00F74CAE" w:rsidRDefault="00E77CD5" w:rsidP="001336E7">
      <w:pPr>
        <w:pStyle w:val="ListParagraph"/>
        <w:numPr>
          <w:ilvl w:val="0"/>
          <w:numId w:val="17"/>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To gain lab exposure</w:t>
      </w:r>
      <w:r w:rsidR="00913E1C" w:rsidRPr="00F74CAE">
        <w:rPr>
          <w:rFonts w:ascii="Times New Roman" w:hAnsi="Times New Roman" w:cs="Times New Roman"/>
          <w:sz w:val="24"/>
          <w:szCs w:val="24"/>
        </w:rPr>
        <w:t>/hands on experience</w:t>
      </w:r>
      <w:r w:rsidRPr="00F74CAE">
        <w:rPr>
          <w:rFonts w:ascii="Times New Roman" w:hAnsi="Times New Roman" w:cs="Times New Roman"/>
          <w:sz w:val="24"/>
          <w:szCs w:val="24"/>
        </w:rPr>
        <w:t xml:space="preserve"> by learning about lab equipment.</w:t>
      </w:r>
    </w:p>
    <w:p w14:paraId="2AE0F096" w14:textId="77777777" w:rsidR="00381CA6" w:rsidRPr="00F74CAE" w:rsidRDefault="00381CA6" w:rsidP="001336E7">
      <w:pPr>
        <w:pStyle w:val="ListParagraph"/>
        <w:tabs>
          <w:tab w:val="left" w:pos="5400"/>
        </w:tabs>
        <w:spacing w:line="360" w:lineRule="auto"/>
        <w:jc w:val="both"/>
        <w:rPr>
          <w:rFonts w:ascii="Times New Roman" w:hAnsi="Times New Roman" w:cs="Times New Roman"/>
          <w:sz w:val="24"/>
          <w:szCs w:val="24"/>
        </w:rPr>
      </w:pPr>
    </w:p>
    <w:p w14:paraId="127A73ED" w14:textId="77777777" w:rsidR="00B304FA" w:rsidRPr="00F74CAE" w:rsidRDefault="00E77CD5" w:rsidP="001336E7">
      <w:pPr>
        <w:pStyle w:val="ListParagraph"/>
        <w:numPr>
          <w:ilvl w:val="0"/>
          <w:numId w:val="17"/>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To study the estimation of Cobalt Chloride by complexometric titration using different test samples provided by the lab</w:t>
      </w:r>
      <w:r w:rsidR="00913E1C" w:rsidRPr="00F74CAE">
        <w:rPr>
          <w:rFonts w:ascii="Times New Roman" w:hAnsi="Times New Roman" w:cs="Times New Roman"/>
          <w:sz w:val="24"/>
          <w:szCs w:val="24"/>
        </w:rPr>
        <w:t>oratory</w:t>
      </w:r>
      <w:r w:rsidRPr="00F74CAE">
        <w:rPr>
          <w:rFonts w:ascii="Times New Roman" w:hAnsi="Times New Roman" w:cs="Times New Roman"/>
          <w:sz w:val="24"/>
          <w:szCs w:val="24"/>
        </w:rPr>
        <w:t>.</w:t>
      </w:r>
    </w:p>
    <w:p w14:paraId="7EBDFEDF" w14:textId="77777777" w:rsidR="00913E1C" w:rsidRPr="00F74CAE" w:rsidRDefault="00913E1C" w:rsidP="001336E7">
      <w:pPr>
        <w:pStyle w:val="ListParagraph"/>
        <w:tabs>
          <w:tab w:val="left" w:pos="5400"/>
        </w:tabs>
        <w:spacing w:line="360" w:lineRule="auto"/>
        <w:jc w:val="both"/>
        <w:rPr>
          <w:rFonts w:ascii="Times New Roman" w:hAnsi="Times New Roman" w:cs="Times New Roman"/>
          <w:sz w:val="24"/>
          <w:szCs w:val="24"/>
        </w:rPr>
      </w:pPr>
    </w:p>
    <w:p w14:paraId="25BA9D02" w14:textId="25669C95" w:rsidR="00CC1526" w:rsidRDefault="00790D07" w:rsidP="00B90D88">
      <w:pPr>
        <w:tabs>
          <w:tab w:val="left" w:pos="5400"/>
        </w:tabs>
        <w:spacing w:line="360" w:lineRule="auto"/>
        <w:jc w:val="both"/>
        <w:rPr>
          <w:rFonts w:ascii="Times New Roman" w:hAnsi="Times New Roman" w:cs="Times New Roman"/>
          <w:b/>
          <w:bCs/>
          <w:sz w:val="24"/>
          <w:szCs w:val="24"/>
        </w:rPr>
      </w:pPr>
      <w:r w:rsidRPr="00F74CAE">
        <w:rPr>
          <w:rFonts w:ascii="Times New Roman" w:hAnsi="Times New Roman" w:cs="Times New Roman"/>
          <w:b/>
          <w:bCs/>
          <w:sz w:val="28"/>
          <w:szCs w:val="28"/>
        </w:rPr>
        <w:lastRenderedPageBreak/>
        <w:t>5.</w:t>
      </w:r>
      <w:r w:rsidR="004B2CE7" w:rsidRPr="00F74CAE">
        <w:rPr>
          <w:rFonts w:ascii="Times New Roman" w:hAnsi="Times New Roman" w:cs="Times New Roman"/>
          <w:b/>
          <w:bCs/>
          <w:sz w:val="28"/>
          <w:szCs w:val="28"/>
        </w:rPr>
        <w:t>MATERIALS AND METHODS</w:t>
      </w:r>
    </w:p>
    <w:p w14:paraId="545D4A0A" w14:textId="77777777" w:rsidR="00B90D88" w:rsidRPr="00B90D88" w:rsidRDefault="00B90D88" w:rsidP="00B90D88">
      <w:pPr>
        <w:tabs>
          <w:tab w:val="left" w:pos="5400"/>
        </w:tabs>
        <w:spacing w:line="360" w:lineRule="auto"/>
        <w:jc w:val="both"/>
        <w:rPr>
          <w:rFonts w:ascii="Times New Roman" w:hAnsi="Times New Roman" w:cs="Times New Roman"/>
          <w:b/>
          <w:bCs/>
          <w:sz w:val="24"/>
          <w:szCs w:val="24"/>
        </w:rPr>
      </w:pPr>
    </w:p>
    <w:p w14:paraId="03260D07" w14:textId="028CB702" w:rsidR="00CC1526" w:rsidRPr="00C35418" w:rsidRDefault="00CC1526"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bCs/>
          <w:sz w:val="24"/>
          <w:szCs w:val="24"/>
        </w:rPr>
        <w:t>MATERIALS:</w:t>
      </w:r>
      <w:r w:rsidR="00913E1C" w:rsidRPr="00C35418">
        <w:rPr>
          <w:rFonts w:ascii="Times New Roman" w:hAnsi="Times New Roman" w:cs="Times New Roman"/>
          <w:b/>
          <w:bCs/>
          <w:sz w:val="24"/>
          <w:szCs w:val="24"/>
        </w:rPr>
        <w:t>-</w:t>
      </w:r>
      <w:r w:rsidRPr="00C35418">
        <w:rPr>
          <w:rFonts w:ascii="Times New Roman" w:hAnsi="Times New Roman" w:cs="Times New Roman"/>
          <w:sz w:val="24"/>
          <w:szCs w:val="24"/>
        </w:rPr>
        <w:t xml:space="preserve"> Cobalt chloride</w:t>
      </w:r>
      <w:r w:rsidR="00BA4E18" w:rsidRPr="00C35418">
        <w:rPr>
          <w:rFonts w:ascii="Times New Roman" w:hAnsi="Times New Roman" w:cs="Times New Roman"/>
          <w:sz w:val="24"/>
          <w:szCs w:val="24"/>
        </w:rPr>
        <w:t xml:space="preserve"> (Make Sigma)</w:t>
      </w:r>
      <w:r w:rsidR="00C35418">
        <w:rPr>
          <w:rFonts w:ascii="Times New Roman" w:hAnsi="Times New Roman" w:cs="Times New Roman"/>
          <w:sz w:val="24"/>
          <w:szCs w:val="24"/>
        </w:rPr>
        <w:t>, D</w:t>
      </w:r>
      <w:r w:rsidRPr="00C35418">
        <w:rPr>
          <w:rFonts w:ascii="Times New Roman" w:hAnsi="Times New Roman" w:cs="Times New Roman"/>
          <w:sz w:val="24"/>
          <w:szCs w:val="24"/>
        </w:rPr>
        <w:t>istilled water</w:t>
      </w:r>
      <w:r w:rsidR="00BA4E18" w:rsidRPr="00C35418">
        <w:rPr>
          <w:rFonts w:ascii="Times New Roman" w:hAnsi="Times New Roman" w:cs="Times New Roman"/>
          <w:sz w:val="24"/>
          <w:szCs w:val="24"/>
        </w:rPr>
        <w:t xml:space="preserve"> (Milli Q)</w:t>
      </w:r>
      <w:r w:rsidRPr="00C35418">
        <w:rPr>
          <w:rFonts w:ascii="Times New Roman" w:hAnsi="Times New Roman" w:cs="Times New Roman"/>
          <w:sz w:val="24"/>
          <w:szCs w:val="24"/>
        </w:rPr>
        <w:t>, Ethylenediamine tetra</w:t>
      </w:r>
      <w:r w:rsidR="00A23249">
        <w:rPr>
          <w:rFonts w:ascii="Times New Roman" w:hAnsi="Times New Roman" w:cs="Times New Roman"/>
          <w:sz w:val="24"/>
          <w:szCs w:val="24"/>
        </w:rPr>
        <w:t xml:space="preserve"> </w:t>
      </w:r>
      <w:r w:rsidRPr="00C35418">
        <w:rPr>
          <w:rFonts w:ascii="Times New Roman" w:hAnsi="Times New Roman" w:cs="Times New Roman"/>
          <w:sz w:val="24"/>
          <w:szCs w:val="24"/>
        </w:rPr>
        <w:t>acetic acid</w:t>
      </w:r>
      <w:r w:rsidR="00BA4E18" w:rsidRPr="00C35418">
        <w:rPr>
          <w:rFonts w:ascii="Times New Roman" w:hAnsi="Times New Roman" w:cs="Times New Roman"/>
          <w:sz w:val="24"/>
          <w:szCs w:val="24"/>
        </w:rPr>
        <w:t xml:space="preserve"> (Make SRL)</w:t>
      </w:r>
      <w:r w:rsidRPr="00C35418">
        <w:rPr>
          <w:rFonts w:ascii="Times New Roman" w:hAnsi="Times New Roman" w:cs="Times New Roman"/>
          <w:sz w:val="24"/>
          <w:szCs w:val="24"/>
        </w:rPr>
        <w:t>,</w:t>
      </w:r>
      <w:r w:rsidR="00C35418">
        <w:rPr>
          <w:rFonts w:ascii="Times New Roman" w:hAnsi="Times New Roman" w:cs="Times New Roman"/>
          <w:sz w:val="24"/>
          <w:szCs w:val="24"/>
        </w:rPr>
        <w:t xml:space="preserve"> </w:t>
      </w:r>
      <w:r w:rsidRPr="00C35418">
        <w:rPr>
          <w:rFonts w:ascii="Times New Roman" w:hAnsi="Times New Roman" w:cs="Times New Roman"/>
          <w:sz w:val="24"/>
          <w:szCs w:val="24"/>
        </w:rPr>
        <w:t>Eriochrome Black T</w:t>
      </w:r>
      <w:r w:rsidR="00BA4E18" w:rsidRPr="00C35418">
        <w:rPr>
          <w:rFonts w:ascii="Times New Roman" w:hAnsi="Times New Roman" w:cs="Times New Roman"/>
          <w:sz w:val="24"/>
          <w:szCs w:val="24"/>
        </w:rPr>
        <w:t xml:space="preserve"> (Make CDH)</w:t>
      </w:r>
      <w:r w:rsidRPr="00C35418">
        <w:rPr>
          <w:rFonts w:ascii="Times New Roman" w:hAnsi="Times New Roman" w:cs="Times New Roman"/>
          <w:sz w:val="24"/>
          <w:szCs w:val="24"/>
        </w:rPr>
        <w:t>, burette, beakers, conical flask, weighing machine, buffer of pH 10</w:t>
      </w:r>
      <w:r w:rsidR="00C35418">
        <w:rPr>
          <w:rFonts w:ascii="Times New Roman" w:hAnsi="Times New Roman" w:cs="Times New Roman"/>
          <w:sz w:val="24"/>
          <w:szCs w:val="24"/>
        </w:rPr>
        <w:t xml:space="preserve"> &amp; six</w:t>
      </w:r>
      <w:r w:rsidR="007E2F87" w:rsidRPr="00C35418">
        <w:rPr>
          <w:rFonts w:ascii="Times New Roman" w:hAnsi="Times New Roman" w:cs="Times New Roman"/>
          <w:sz w:val="24"/>
          <w:szCs w:val="24"/>
        </w:rPr>
        <w:t xml:space="preserve"> samples given by the laboratory to test</w:t>
      </w:r>
      <w:r w:rsidR="000A319F" w:rsidRPr="00C35418">
        <w:rPr>
          <w:rFonts w:ascii="Times New Roman" w:hAnsi="Times New Roman" w:cs="Times New Roman"/>
          <w:sz w:val="24"/>
          <w:szCs w:val="24"/>
        </w:rPr>
        <w:t xml:space="preserve">(S1,S2, S3, S4 </w:t>
      </w:r>
      <w:r w:rsidR="00C35418">
        <w:rPr>
          <w:rFonts w:ascii="Times New Roman" w:hAnsi="Times New Roman" w:cs="Times New Roman"/>
          <w:sz w:val="24"/>
          <w:szCs w:val="24"/>
        </w:rPr>
        <w:t>,S5 &amp; S6</w:t>
      </w:r>
      <w:r w:rsidR="000A319F" w:rsidRPr="00C35418">
        <w:rPr>
          <w:rFonts w:ascii="Times New Roman" w:hAnsi="Times New Roman" w:cs="Times New Roman"/>
          <w:sz w:val="24"/>
          <w:szCs w:val="24"/>
        </w:rPr>
        <w:t>)</w:t>
      </w:r>
    </w:p>
    <w:p w14:paraId="3D504321" w14:textId="77777777" w:rsidR="001A68E2" w:rsidRPr="00C35418" w:rsidRDefault="00AD3111" w:rsidP="001336E7">
      <w:pPr>
        <w:tabs>
          <w:tab w:val="left" w:pos="5400"/>
        </w:tabs>
        <w:spacing w:line="360" w:lineRule="auto"/>
        <w:jc w:val="both"/>
        <w:rPr>
          <w:rFonts w:ascii="Times New Roman" w:hAnsi="Times New Roman" w:cs="Times New Roman"/>
          <w:b/>
          <w:bCs/>
          <w:sz w:val="24"/>
          <w:szCs w:val="24"/>
        </w:rPr>
      </w:pPr>
      <w:r w:rsidRPr="00C35418">
        <w:rPr>
          <w:rFonts w:ascii="Times New Roman" w:hAnsi="Times New Roman" w:cs="Times New Roman"/>
          <w:b/>
          <w:bCs/>
          <w:sz w:val="24"/>
          <w:szCs w:val="24"/>
        </w:rPr>
        <w:t>Preparation of</w:t>
      </w:r>
      <w:r w:rsidR="00CC1526" w:rsidRPr="00C35418">
        <w:rPr>
          <w:rFonts w:ascii="Times New Roman" w:hAnsi="Times New Roman" w:cs="Times New Roman"/>
          <w:b/>
          <w:bCs/>
          <w:sz w:val="24"/>
          <w:szCs w:val="24"/>
        </w:rPr>
        <w:t xml:space="preserve"> 0.01 M EDTA:</w:t>
      </w:r>
    </w:p>
    <w:p w14:paraId="567CFACE" w14:textId="39506E7F" w:rsidR="00CC1526" w:rsidRPr="00F74CAE" w:rsidDel="00EE6CFC" w:rsidRDefault="001A68E2" w:rsidP="001336E7">
      <w:pPr>
        <w:tabs>
          <w:tab w:val="left" w:pos="5400"/>
        </w:tabs>
        <w:spacing w:line="360" w:lineRule="auto"/>
        <w:jc w:val="both"/>
        <w:rPr>
          <w:del w:id="14" w:author="amittyagi" w:date="2024-07-19T15:58:00Z"/>
          <w:rFonts w:ascii="Times New Roman" w:hAnsi="Times New Roman" w:cs="Times New Roman"/>
          <w:sz w:val="24"/>
          <w:szCs w:val="24"/>
        </w:rPr>
      </w:pPr>
      <w:r w:rsidRPr="00F74CAE">
        <w:rPr>
          <w:rFonts w:ascii="Times New Roman" w:hAnsi="Times New Roman" w:cs="Times New Roman"/>
          <w:sz w:val="24"/>
          <w:szCs w:val="24"/>
        </w:rPr>
        <w:t>A solution of</w:t>
      </w:r>
      <w:r w:rsidR="00A23249">
        <w:rPr>
          <w:rFonts w:ascii="Times New Roman" w:hAnsi="Times New Roman" w:cs="Times New Roman"/>
          <w:sz w:val="24"/>
          <w:szCs w:val="24"/>
        </w:rPr>
        <w:t xml:space="preserve"> </w:t>
      </w:r>
      <w:r w:rsidRPr="00F74CAE">
        <w:rPr>
          <w:rFonts w:ascii="Times New Roman" w:hAnsi="Times New Roman" w:cs="Times New Roman"/>
          <w:sz w:val="24"/>
          <w:szCs w:val="24"/>
        </w:rPr>
        <w:t>0.01M</w:t>
      </w:r>
      <w:r w:rsidR="00A23249">
        <w:rPr>
          <w:rFonts w:ascii="Times New Roman" w:hAnsi="Times New Roman" w:cs="Times New Roman"/>
          <w:sz w:val="24"/>
          <w:szCs w:val="24"/>
        </w:rPr>
        <w:t xml:space="preserve"> </w:t>
      </w:r>
      <w:r w:rsidRPr="00F74CAE">
        <w:rPr>
          <w:rFonts w:ascii="Times New Roman" w:hAnsi="Times New Roman" w:cs="Times New Roman"/>
          <w:sz w:val="24"/>
          <w:szCs w:val="24"/>
        </w:rPr>
        <w:t>EDTA is prepared by dissolving 1.861g of reagent grade ethylenediaminetetraacetic aci</w:t>
      </w:r>
      <w:r w:rsidR="00A23249">
        <w:rPr>
          <w:rFonts w:ascii="Times New Roman" w:hAnsi="Times New Roman" w:cs="Times New Roman"/>
          <w:sz w:val="24"/>
          <w:szCs w:val="24"/>
        </w:rPr>
        <w:t xml:space="preserve">d </w:t>
      </w:r>
      <w:r w:rsidRPr="00F74CAE">
        <w:rPr>
          <w:rFonts w:ascii="Times New Roman" w:hAnsi="Times New Roman" w:cs="Times New Roman"/>
          <w:sz w:val="24"/>
          <w:szCs w:val="24"/>
        </w:rPr>
        <w:t>in 500 mL deionized water.</w:t>
      </w:r>
      <w:r w:rsidR="00A23249">
        <w:rPr>
          <w:rFonts w:ascii="Times New Roman" w:hAnsi="Times New Roman" w:cs="Times New Roman"/>
          <w:sz w:val="24"/>
          <w:szCs w:val="24"/>
        </w:rPr>
        <w:t xml:space="preserve"> NaOH was also added to the solution.</w:t>
      </w:r>
      <w:r w:rsidRPr="00F74CAE">
        <w:rPr>
          <w:rFonts w:ascii="Times New Roman" w:hAnsi="Times New Roman" w:cs="Times New Roman"/>
          <w:sz w:val="24"/>
          <w:szCs w:val="24"/>
        </w:rPr>
        <w:t xml:space="preserve"> </w:t>
      </w:r>
    </w:p>
    <w:p w14:paraId="2DE7B408" w14:textId="068D7310" w:rsidR="00B304FA" w:rsidRPr="00C35418" w:rsidRDefault="00AD3111"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bCs/>
          <w:sz w:val="24"/>
          <w:szCs w:val="24"/>
        </w:rPr>
        <w:t xml:space="preserve">Preparation of </w:t>
      </w:r>
      <w:r w:rsidR="00557E30" w:rsidRPr="00C35418">
        <w:rPr>
          <w:rFonts w:ascii="Times New Roman" w:hAnsi="Times New Roman" w:cs="Times New Roman"/>
          <w:b/>
          <w:bCs/>
          <w:sz w:val="24"/>
          <w:szCs w:val="24"/>
        </w:rPr>
        <w:t>buffer solution of pH 10</w:t>
      </w:r>
      <w:r w:rsidR="00A23249">
        <w:rPr>
          <w:rFonts w:ascii="Times New Roman" w:hAnsi="Times New Roman" w:cs="Times New Roman"/>
          <w:b/>
          <w:bCs/>
          <w:sz w:val="24"/>
          <w:szCs w:val="24"/>
        </w:rPr>
        <w:t xml:space="preserve">: </w:t>
      </w:r>
      <w:r w:rsidR="00B304FA" w:rsidRPr="00C35418">
        <w:rPr>
          <w:rFonts w:ascii="Times New Roman" w:hAnsi="Times New Roman" w:cs="Times New Roman"/>
          <w:sz w:val="24"/>
          <w:szCs w:val="24"/>
        </w:rPr>
        <w:t>0.259g of borax</w:t>
      </w:r>
      <w:r w:rsidR="00A23249">
        <w:rPr>
          <w:rFonts w:ascii="Times New Roman" w:hAnsi="Times New Roman" w:cs="Times New Roman"/>
          <w:sz w:val="24"/>
          <w:szCs w:val="24"/>
        </w:rPr>
        <w:t xml:space="preserve"> was taken </w:t>
      </w:r>
      <w:r w:rsidR="00B304FA" w:rsidRPr="00C35418">
        <w:rPr>
          <w:rFonts w:ascii="Times New Roman" w:hAnsi="Times New Roman" w:cs="Times New Roman"/>
          <w:sz w:val="24"/>
          <w:szCs w:val="24"/>
        </w:rPr>
        <w:t xml:space="preserve">in </w:t>
      </w:r>
      <w:r w:rsidR="00557E30" w:rsidRPr="00C35418">
        <w:rPr>
          <w:rFonts w:ascii="Times New Roman" w:hAnsi="Times New Roman" w:cs="Times New Roman"/>
          <w:sz w:val="24"/>
          <w:szCs w:val="24"/>
        </w:rPr>
        <w:t>50ml</w:t>
      </w:r>
      <w:r w:rsidR="00A23249">
        <w:rPr>
          <w:rFonts w:ascii="Times New Roman" w:hAnsi="Times New Roman" w:cs="Times New Roman"/>
          <w:sz w:val="24"/>
          <w:szCs w:val="24"/>
        </w:rPr>
        <w:t xml:space="preserve"> </w:t>
      </w:r>
      <w:r w:rsidR="00B304FA" w:rsidRPr="00C35418">
        <w:rPr>
          <w:rFonts w:ascii="Times New Roman" w:hAnsi="Times New Roman" w:cs="Times New Roman"/>
          <w:sz w:val="24"/>
          <w:szCs w:val="24"/>
        </w:rPr>
        <w:t>of distilled water to make 0.025M solution and then</w:t>
      </w:r>
      <w:r w:rsidR="00297083">
        <w:rPr>
          <w:rFonts w:ascii="Times New Roman" w:hAnsi="Times New Roman" w:cs="Times New Roman"/>
          <w:sz w:val="24"/>
          <w:szCs w:val="24"/>
        </w:rPr>
        <w:t xml:space="preserve"> </w:t>
      </w:r>
      <w:r w:rsidR="00B304FA" w:rsidRPr="00C35418">
        <w:rPr>
          <w:rFonts w:ascii="Times New Roman" w:hAnsi="Times New Roman" w:cs="Times New Roman"/>
          <w:sz w:val="24"/>
          <w:szCs w:val="24"/>
        </w:rPr>
        <w:t xml:space="preserve">18.3 ml of 0.1M NaOH </w:t>
      </w:r>
      <w:r w:rsidR="00297083">
        <w:rPr>
          <w:rFonts w:ascii="Times New Roman" w:hAnsi="Times New Roman" w:cs="Times New Roman"/>
          <w:sz w:val="24"/>
          <w:szCs w:val="24"/>
        </w:rPr>
        <w:t xml:space="preserve">was added </w:t>
      </w:r>
      <w:r w:rsidR="00B304FA" w:rsidRPr="00C35418">
        <w:rPr>
          <w:rFonts w:ascii="Times New Roman" w:hAnsi="Times New Roman" w:cs="Times New Roman"/>
          <w:sz w:val="24"/>
          <w:szCs w:val="24"/>
        </w:rPr>
        <w:t>into the solution</w:t>
      </w:r>
      <w:r w:rsidR="00297083">
        <w:rPr>
          <w:rFonts w:ascii="Times New Roman" w:hAnsi="Times New Roman" w:cs="Times New Roman"/>
          <w:sz w:val="24"/>
          <w:szCs w:val="24"/>
        </w:rPr>
        <w:t xml:space="preserve"> with stirring </w:t>
      </w:r>
      <w:r w:rsidR="00B304FA" w:rsidRPr="00C35418">
        <w:rPr>
          <w:rFonts w:ascii="Times New Roman" w:hAnsi="Times New Roman" w:cs="Times New Roman"/>
          <w:sz w:val="24"/>
          <w:szCs w:val="24"/>
        </w:rPr>
        <w:t>for 24 h</w:t>
      </w:r>
      <w:r w:rsidR="00297083">
        <w:rPr>
          <w:rFonts w:ascii="Times New Roman" w:hAnsi="Times New Roman" w:cs="Times New Roman"/>
          <w:sz w:val="24"/>
          <w:szCs w:val="24"/>
        </w:rPr>
        <w:t>.</w:t>
      </w:r>
    </w:p>
    <w:p w14:paraId="6C0FDEBA" w14:textId="77777777" w:rsidR="00557E30" w:rsidRPr="00C35418" w:rsidRDefault="007E2F87" w:rsidP="001336E7">
      <w:pPr>
        <w:tabs>
          <w:tab w:val="left" w:pos="5400"/>
        </w:tabs>
        <w:spacing w:line="360" w:lineRule="auto"/>
        <w:jc w:val="both"/>
        <w:rPr>
          <w:rFonts w:ascii="Times New Roman" w:hAnsi="Times New Roman" w:cs="Times New Roman"/>
          <w:b/>
          <w:bCs/>
          <w:sz w:val="24"/>
          <w:szCs w:val="24"/>
        </w:rPr>
      </w:pPr>
      <w:r w:rsidRPr="00C35418">
        <w:rPr>
          <w:rFonts w:ascii="Times New Roman" w:hAnsi="Times New Roman" w:cs="Times New Roman"/>
          <w:b/>
          <w:bCs/>
          <w:sz w:val="24"/>
          <w:szCs w:val="24"/>
        </w:rPr>
        <w:t>0.0</w:t>
      </w:r>
      <w:r w:rsidR="005F4774" w:rsidRPr="00C35418">
        <w:rPr>
          <w:rFonts w:ascii="Times New Roman" w:hAnsi="Times New Roman" w:cs="Times New Roman"/>
          <w:b/>
          <w:bCs/>
          <w:sz w:val="24"/>
          <w:szCs w:val="24"/>
        </w:rPr>
        <w:t xml:space="preserve">03 </w:t>
      </w:r>
      <w:r w:rsidRPr="00C35418">
        <w:rPr>
          <w:rFonts w:ascii="Times New Roman" w:hAnsi="Times New Roman" w:cs="Times New Roman"/>
          <w:b/>
          <w:bCs/>
          <w:sz w:val="24"/>
          <w:szCs w:val="24"/>
        </w:rPr>
        <w:t>M Stock solution of Cobalt Chloride:</w:t>
      </w:r>
    </w:p>
    <w:p w14:paraId="37E087DF" w14:textId="70A1B35F" w:rsidR="001A68E2" w:rsidRPr="00F74CAE" w:rsidRDefault="005C7CCB"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For preparing the 0.0</w:t>
      </w:r>
      <w:r w:rsidR="00991540" w:rsidRPr="00F74CAE">
        <w:rPr>
          <w:rFonts w:ascii="Times New Roman" w:hAnsi="Times New Roman" w:cs="Times New Roman"/>
          <w:sz w:val="24"/>
          <w:szCs w:val="24"/>
        </w:rPr>
        <w:t xml:space="preserve">03 </w:t>
      </w:r>
      <w:r w:rsidRPr="00F74CAE">
        <w:rPr>
          <w:rFonts w:ascii="Times New Roman" w:hAnsi="Times New Roman" w:cs="Times New Roman"/>
          <w:sz w:val="24"/>
          <w:szCs w:val="24"/>
        </w:rPr>
        <w:t>M stock solution</w:t>
      </w:r>
      <w:r w:rsidR="00297083">
        <w:rPr>
          <w:rFonts w:ascii="Times New Roman" w:hAnsi="Times New Roman" w:cs="Times New Roman"/>
          <w:sz w:val="24"/>
          <w:szCs w:val="24"/>
        </w:rPr>
        <w:t xml:space="preserve"> </w:t>
      </w:r>
      <w:r w:rsidR="00B23C04" w:rsidRPr="00F74CAE">
        <w:rPr>
          <w:rFonts w:ascii="Times New Roman" w:hAnsi="Times New Roman" w:cs="Times New Roman"/>
          <w:sz w:val="24"/>
          <w:szCs w:val="24"/>
        </w:rPr>
        <w:t>0.</w:t>
      </w:r>
      <w:r w:rsidR="005F4774" w:rsidRPr="00F74CAE">
        <w:rPr>
          <w:rFonts w:ascii="Times New Roman" w:hAnsi="Times New Roman" w:cs="Times New Roman"/>
          <w:sz w:val="24"/>
          <w:szCs w:val="24"/>
        </w:rPr>
        <w:t xml:space="preserve">195 </w:t>
      </w:r>
      <w:r w:rsidR="00B23C04" w:rsidRPr="00F74CAE">
        <w:rPr>
          <w:rFonts w:ascii="Times New Roman" w:hAnsi="Times New Roman" w:cs="Times New Roman"/>
          <w:sz w:val="24"/>
          <w:szCs w:val="24"/>
        </w:rPr>
        <w:t>g CoCl</w:t>
      </w:r>
      <w:r w:rsidR="00B23C04" w:rsidRPr="00F74CAE">
        <w:rPr>
          <w:rFonts w:ascii="Times New Roman" w:hAnsi="Times New Roman" w:cs="Times New Roman"/>
          <w:sz w:val="24"/>
          <w:szCs w:val="24"/>
          <w:vertAlign w:val="subscript"/>
        </w:rPr>
        <w:t xml:space="preserve">2 </w:t>
      </w:r>
      <w:r w:rsidR="00297083">
        <w:rPr>
          <w:rFonts w:ascii="Times New Roman" w:hAnsi="Times New Roman" w:cs="Times New Roman"/>
          <w:sz w:val="24"/>
          <w:szCs w:val="24"/>
        </w:rPr>
        <w:t>was added in</w:t>
      </w:r>
      <w:r w:rsidR="00B23C04" w:rsidRPr="00F74CAE">
        <w:rPr>
          <w:rFonts w:ascii="Times New Roman" w:hAnsi="Times New Roman" w:cs="Times New Roman"/>
          <w:sz w:val="24"/>
          <w:szCs w:val="24"/>
        </w:rPr>
        <w:t xml:space="preserve"> 500 ml distilled water</w:t>
      </w:r>
      <w:r w:rsidR="00297083">
        <w:rPr>
          <w:rFonts w:ascii="Times New Roman" w:hAnsi="Times New Roman" w:cs="Times New Roman"/>
          <w:sz w:val="24"/>
          <w:szCs w:val="24"/>
        </w:rPr>
        <w:t xml:space="preserve"> with</w:t>
      </w:r>
      <w:r w:rsidR="000E342C">
        <w:rPr>
          <w:rFonts w:ascii="Times New Roman" w:hAnsi="Times New Roman" w:cs="Times New Roman"/>
          <w:sz w:val="24"/>
          <w:szCs w:val="24"/>
        </w:rPr>
        <w:t xml:space="preserve"> stirring </w:t>
      </w:r>
      <w:r w:rsidR="00B23C04" w:rsidRPr="00F74CAE">
        <w:rPr>
          <w:rFonts w:ascii="Times New Roman" w:hAnsi="Times New Roman" w:cs="Times New Roman"/>
          <w:sz w:val="24"/>
          <w:szCs w:val="24"/>
        </w:rPr>
        <w:t>for few minutes.</w:t>
      </w:r>
    </w:p>
    <w:p w14:paraId="3BC94B0E" w14:textId="77777777" w:rsidR="00AD3111" w:rsidRPr="00F74CAE" w:rsidRDefault="00AD3111" w:rsidP="001336E7">
      <w:pPr>
        <w:tabs>
          <w:tab w:val="left" w:pos="5400"/>
        </w:tabs>
        <w:spacing w:line="360" w:lineRule="auto"/>
        <w:jc w:val="both"/>
        <w:rPr>
          <w:rFonts w:ascii="Times New Roman" w:hAnsi="Times New Roman" w:cs="Times New Roman"/>
          <w:sz w:val="24"/>
          <w:szCs w:val="24"/>
        </w:rPr>
      </w:pPr>
    </w:p>
    <w:p w14:paraId="34513825" w14:textId="57F61935" w:rsidR="00691E00" w:rsidRPr="00C35418" w:rsidRDefault="00691E00" w:rsidP="001336E7">
      <w:pPr>
        <w:tabs>
          <w:tab w:val="left" w:pos="5400"/>
        </w:tabs>
        <w:spacing w:line="360" w:lineRule="auto"/>
        <w:jc w:val="both"/>
        <w:rPr>
          <w:rFonts w:ascii="Times New Roman" w:hAnsi="Times New Roman" w:cs="Times New Roman"/>
          <w:sz w:val="24"/>
          <w:szCs w:val="24"/>
        </w:rPr>
      </w:pPr>
      <w:r w:rsidRPr="00C35418">
        <w:rPr>
          <w:rFonts w:ascii="Times New Roman" w:hAnsi="Times New Roman" w:cs="Times New Roman"/>
          <w:b/>
          <w:bCs/>
          <w:sz w:val="24"/>
          <w:szCs w:val="24"/>
        </w:rPr>
        <w:t>THEORY:</w:t>
      </w:r>
      <w:r w:rsidR="00913E1C" w:rsidRPr="00C35418">
        <w:rPr>
          <w:rFonts w:ascii="Times New Roman" w:hAnsi="Times New Roman" w:cs="Times New Roman"/>
          <w:b/>
          <w:bCs/>
          <w:sz w:val="24"/>
          <w:szCs w:val="24"/>
        </w:rPr>
        <w:t>-</w:t>
      </w:r>
      <w:r w:rsidRPr="00C35418">
        <w:rPr>
          <w:rFonts w:ascii="Times New Roman" w:hAnsi="Times New Roman" w:cs="Times New Roman"/>
          <w:sz w:val="24"/>
          <w:szCs w:val="24"/>
        </w:rPr>
        <w:t xml:space="preserve"> The quantitative determination of many metal ions in solution can be achieved by titrating with a standard solution of a Lewis base (ligand). A necessary requirement is that the ligand combines (complexes) quantitatively with a particular metal ion under the solution conditions. The most common ligand is the anion of ethylenediaminetetraacetic acid (EDTA). The titrant is usually prepared by dissolving the disodium salt of this acid, Na</w:t>
      </w:r>
      <w:r w:rsidR="00B23C04" w:rsidRPr="00C35418">
        <w:rPr>
          <w:rFonts w:ascii="Times New Roman" w:hAnsi="Times New Roman" w:cs="Times New Roman"/>
          <w:sz w:val="24"/>
          <w:szCs w:val="24"/>
          <w:vertAlign w:val="subscript"/>
        </w:rPr>
        <w:t>2</w:t>
      </w:r>
      <w:r w:rsidRPr="00C35418">
        <w:rPr>
          <w:rFonts w:ascii="Times New Roman" w:hAnsi="Times New Roman" w:cs="Times New Roman"/>
          <w:sz w:val="24"/>
          <w:szCs w:val="24"/>
        </w:rPr>
        <w:t>H</w:t>
      </w:r>
      <w:r w:rsidR="00B23C04" w:rsidRPr="00C35418">
        <w:rPr>
          <w:rFonts w:ascii="Times New Roman" w:hAnsi="Times New Roman" w:cs="Times New Roman"/>
          <w:sz w:val="24"/>
          <w:szCs w:val="24"/>
          <w:vertAlign w:val="subscript"/>
        </w:rPr>
        <w:t>2</w:t>
      </w:r>
      <w:r w:rsidRPr="00C35418">
        <w:rPr>
          <w:rFonts w:ascii="Times New Roman" w:hAnsi="Times New Roman" w:cs="Times New Roman"/>
          <w:sz w:val="24"/>
          <w:szCs w:val="24"/>
        </w:rPr>
        <w:t>Y, since the acid is only slightly soluble in water.The reaction of cobalt ion with fully ionized EDTA (Y4-) can be represented by the equation:</w:t>
      </w:r>
    </w:p>
    <w:p w14:paraId="2AE3B809" w14:textId="1C54A67C" w:rsidR="001A68E2" w:rsidRPr="00F74CAE" w:rsidRDefault="00BB0664" w:rsidP="001336E7">
      <w:pPr>
        <w:tabs>
          <w:tab w:val="left" w:pos="5400"/>
        </w:tabs>
        <w:spacing w:line="360" w:lineRule="auto"/>
        <w:ind w:left="2160"/>
        <w:jc w:val="both"/>
        <w:rPr>
          <w:rFonts w:ascii="Times New Roman" w:hAnsi="Times New Roman" w:cs="Times New Roman"/>
          <w:sz w:val="24"/>
          <w:szCs w:val="24"/>
        </w:rPr>
      </w:pPr>
      <w:r>
        <w:rPr>
          <w:rFonts w:ascii="Times New Roman" w:hAnsi="Times New Roman" w:cs="Times New Roman"/>
          <w:b/>
          <w:bCs/>
          <w:noProof/>
          <w:sz w:val="24"/>
          <w:szCs w:val="24"/>
          <w:lang w:val="en-US"/>
        </w:rPr>
        <mc:AlternateContent>
          <mc:Choice Requires="wps">
            <w:drawing>
              <wp:anchor distT="0" distB="0" distL="114300" distR="114300" simplePos="0" relativeHeight="251665408" behindDoc="0" locked="0" layoutInCell="1" allowOverlap="1" wp14:anchorId="34F80BBC" wp14:editId="22651EA0">
                <wp:simplePos x="0" y="0"/>
                <wp:positionH relativeFrom="column">
                  <wp:posOffset>3058160</wp:posOffset>
                </wp:positionH>
                <wp:positionV relativeFrom="paragraph">
                  <wp:posOffset>81280</wp:posOffset>
                </wp:positionV>
                <wp:extent cx="403225" cy="8255"/>
                <wp:effectExtent l="10160" t="58420" r="24765" b="47625"/>
                <wp:wrapNone/>
                <wp:docPr id="15251944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3225" cy="825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F813C4" id="AutoShape 3" o:spid="_x0000_s1026" type="#_x0000_t32" style="position:absolute;margin-left:240.8pt;margin-top:6.4pt;width:31.75pt;height:.6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">
                <v:stroke endarrow="block"/>
              </v:shape>
            </w:pict>
          </mc:Fallback>
        </mc:AlternateContent>
      </w:r>
      <w:r w:rsidR="001A68E2" w:rsidRPr="00F74CAE">
        <w:rPr>
          <w:rFonts w:ascii="Times New Roman" w:hAnsi="Times New Roman" w:cs="Times New Roman"/>
          <w:sz w:val="24"/>
          <w:szCs w:val="24"/>
        </w:rPr>
        <w:t xml:space="preserve">             Co</w:t>
      </w:r>
      <w:r w:rsidR="001A68E2" w:rsidRPr="00F74CAE">
        <w:rPr>
          <w:rFonts w:ascii="Times New Roman" w:hAnsi="Times New Roman" w:cs="Times New Roman"/>
          <w:sz w:val="24"/>
          <w:szCs w:val="24"/>
          <w:vertAlign w:val="superscript"/>
        </w:rPr>
        <w:t>2+</w:t>
      </w:r>
      <w:r w:rsidR="001A68E2" w:rsidRPr="00F74CAE">
        <w:rPr>
          <w:rFonts w:ascii="Times New Roman" w:hAnsi="Times New Roman" w:cs="Times New Roman"/>
          <w:sz w:val="24"/>
          <w:szCs w:val="24"/>
        </w:rPr>
        <w:t>(aq) + Y</w:t>
      </w:r>
      <w:r w:rsidR="001A68E2" w:rsidRPr="00F74CAE">
        <w:rPr>
          <w:rFonts w:ascii="Times New Roman" w:hAnsi="Times New Roman" w:cs="Times New Roman"/>
          <w:sz w:val="24"/>
          <w:szCs w:val="24"/>
          <w:vertAlign w:val="superscript"/>
        </w:rPr>
        <w:t>4-</w:t>
      </w:r>
      <w:r w:rsidR="001A68E2" w:rsidRPr="00F74CAE">
        <w:rPr>
          <w:rFonts w:ascii="Times New Roman" w:hAnsi="Times New Roman" w:cs="Times New Roman"/>
          <w:sz w:val="24"/>
          <w:szCs w:val="24"/>
        </w:rPr>
        <w:t xml:space="preserve">(aq) </w:t>
      </w:r>
      <w:ins w:id="15" w:author="amittyagi" w:date="2024-07-19T16:05:00Z">
        <w:r w:rsidR="00E70BCF">
          <w:rPr>
            <w:rFonts w:ascii="Times New Roman" w:hAnsi="Times New Roman" w:cs="Times New Roman"/>
            <w:sz w:val="24"/>
            <w:szCs w:val="24"/>
          </w:rPr>
          <w:t xml:space="preserve"> </w:t>
        </w:r>
      </w:ins>
      <w:r w:rsidR="00297083">
        <w:rPr>
          <w:rFonts w:ascii="Times New Roman" w:hAnsi="Times New Roman" w:cs="Times New Roman"/>
          <w:sz w:val="24"/>
          <w:szCs w:val="24"/>
        </w:rPr>
        <w:t xml:space="preserve">           </w:t>
      </w:r>
      <w:r w:rsidR="001A68E2" w:rsidRPr="00F74CAE">
        <w:rPr>
          <w:rFonts w:ascii="Times New Roman" w:hAnsi="Times New Roman" w:cs="Times New Roman"/>
          <w:sz w:val="24"/>
          <w:szCs w:val="24"/>
        </w:rPr>
        <w:t>CoY</w:t>
      </w:r>
      <w:r w:rsidR="001A68E2" w:rsidRPr="00F74CAE">
        <w:rPr>
          <w:rFonts w:ascii="Times New Roman" w:hAnsi="Times New Roman" w:cs="Times New Roman"/>
          <w:sz w:val="24"/>
          <w:szCs w:val="24"/>
          <w:vertAlign w:val="superscript"/>
        </w:rPr>
        <w:t>2-</w:t>
      </w:r>
      <w:r w:rsidR="001A68E2" w:rsidRPr="00F74CAE">
        <w:rPr>
          <w:rFonts w:ascii="Times New Roman" w:hAnsi="Times New Roman" w:cs="Times New Roman"/>
          <w:sz w:val="24"/>
          <w:szCs w:val="24"/>
        </w:rPr>
        <w:t>(aq)</w:t>
      </w:r>
    </w:p>
    <w:p w14:paraId="7D180DE1" w14:textId="77777777" w:rsidR="001A68E2" w:rsidRPr="00F74CAE" w:rsidRDefault="001A68E2"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The end point of the titration can be obtained by observing the colour change of a suitable indicator. In complexometric titrations, the indicator (In) must also act as a ligand toward the metal ion to be determined. The end point occurs as the colour of the indicator changes from its complexed form (CoIn2+) to its un-complexed form (In) when the EDTA titrant combines </w:t>
      </w:r>
      <w:r w:rsidRPr="00F74CAE">
        <w:rPr>
          <w:rFonts w:ascii="Times New Roman" w:hAnsi="Times New Roman" w:cs="Times New Roman"/>
          <w:sz w:val="24"/>
          <w:szCs w:val="24"/>
        </w:rPr>
        <w:lastRenderedPageBreak/>
        <w:t>with the last bit of metal ion in solution. In this experiment, this can be represented by the equation:</w:t>
      </w:r>
    </w:p>
    <w:p w14:paraId="1ED95E10" w14:textId="4A22CCF8" w:rsidR="001A68E2" w:rsidRPr="00F74CAE" w:rsidRDefault="00BB0664" w:rsidP="001336E7">
      <w:pPr>
        <w:pStyle w:val="ListParagraph"/>
        <w:tabs>
          <w:tab w:val="left" w:pos="5400"/>
        </w:tabs>
        <w:spacing w:line="360" w:lineRule="auto"/>
        <w:ind w:left="288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F83C6F6" wp14:editId="0FEE759D">
                <wp:simplePos x="0" y="0"/>
                <wp:positionH relativeFrom="column">
                  <wp:posOffset>3284220</wp:posOffset>
                </wp:positionH>
                <wp:positionV relativeFrom="paragraph">
                  <wp:posOffset>95250</wp:posOffset>
                </wp:positionV>
                <wp:extent cx="358140" cy="7620"/>
                <wp:effectExtent l="7620" t="55880" r="24765" b="50800"/>
                <wp:wrapNone/>
                <wp:docPr id="515309163"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58140" cy="76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39BEDA" id="AutoShape 4" o:spid="_x0000_s1026" type="#_x0000_t32" style="position:absolute;margin-left:258.6pt;margin-top:7.5pt;width:28.2pt;height:.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">
                <v:stroke endarrow="block"/>
              </v:shape>
            </w:pict>
          </mc:Fallback>
        </mc:AlternateContent>
      </w:r>
      <w:r w:rsidR="001A68E2" w:rsidRPr="00F74CAE">
        <w:rPr>
          <w:rFonts w:ascii="Times New Roman" w:hAnsi="Times New Roman" w:cs="Times New Roman"/>
          <w:sz w:val="24"/>
          <w:szCs w:val="24"/>
        </w:rPr>
        <w:t>CoIn</w:t>
      </w:r>
      <w:r w:rsidR="001A68E2" w:rsidRPr="00F74CAE">
        <w:rPr>
          <w:rFonts w:ascii="Times New Roman" w:hAnsi="Times New Roman" w:cs="Times New Roman"/>
          <w:sz w:val="24"/>
          <w:szCs w:val="24"/>
          <w:vertAlign w:val="superscript"/>
        </w:rPr>
        <w:t>2+</w:t>
      </w:r>
      <w:r w:rsidR="001A68E2" w:rsidRPr="00F74CAE">
        <w:rPr>
          <w:rFonts w:ascii="Times New Roman" w:hAnsi="Times New Roman" w:cs="Times New Roman"/>
          <w:sz w:val="24"/>
          <w:szCs w:val="24"/>
        </w:rPr>
        <w:t xml:space="preserve"> (aq) + Y</w:t>
      </w:r>
      <w:r w:rsidR="001A68E2" w:rsidRPr="00F74CAE">
        <w:rPr>
          <w:rFonts w:ascii="Times New Roman" w:hAnsi="Times New Roman" w:cs="Times New Roman"/>
          <w:sz w:val="24"/>
          <w:szCs w:val="24"/>
          <w:vertAlign w:val="superscript"/>
        </w:rPr>
        <w:t>4-</w:t>
      </w:r>
      <w:r w:rsidR="001A68E2" w:rsidRPr="00F74CAE">
        <w:rPr>
          <w:rFonts w:ascii="Times New Roman" w:hAnsi="Times New Roman" w:cs="Times New Roman"/>
          <w:sz w:val="24"/>
          <w:szCs w:val="24"/>
        </w:rPr>
        <w:t>(aq) 6</w:t>
      </w:r>
      <w:r w:rsidR="00297083">
        <w:rPr>
          <w:rFonts w:ascii="Times New Roman" w:hAnsi="Times New Roman" w:cs="Times New Roman"/>
          <w:sz w:val="24"/>
          <w:szCs w:val="24"/>
        </w:rPr>
        <w:t xml:space="preserve">           </w:t>
      </w:r>
      <w:r w:rsidR="001A68E2" w:rsidRPr="00F74CAE">
        <w:rPr>
          <w:rFonts w:ascii="Times New Roman" w:hAnsi="Times New Roman" w:cs="Times New Roman"/>
          <w:sz w:val="24"/>
          <w:szCs w:val="24"/>
        </w:rPr>
        <w:t>CoY</w:t>
      </w:r>
      <w:r w:rsidR="001A68E2" w:rsidRPr="00F74CAE">
        <w:rPr>
          <w:rFonts w:ascii="Times New Roman" w:hAnsi="Times New Roman" w:cs="Times New Roman"/>
          <w:sz w:val="24"/>
          <w:szCs w:val="24"/>
          <w:vertAlign w:val="superscript"/>
        </w:rPr>
        <w:t>2-</w:t>
      </w:r>
      <w:r w:rsidR="001A68E2" w:rsidRPr="00F74CAE">
        <w:rPr>
          <w:rFonts w:ascii="Times New Roman" w:hAnsi="Times New Roman" w:cs="Times New Roman"/>
          <w:sz w:val="24"/>
          <w:szCs w:val="24"/>
        </w:rPr>
        <w:t>(aq) + In(aq)</w:t>
      </w:r>
    </w:p>
    <w:p w14:paraId="1239412B" w14:textId="08372BDF" w:rsidR="00B90D88" w:rsidRPr="00162F5F" w:rsidRDefault="001A68E2" w:rsidP="00162F5F">
      <w:pPr>
        <w:pStyle w:val="ListParagraph"/>
        <w:tabs>
          <w:tab w:val="left" w:pos="5400"/>
        </w:tabs>
        <w:spacing w:line="360" w:lineRule="auto"/>
        <w:ind w:left="2880"/>
        <w:jc w:val="both"/>
        <w:rPr>
          <w:rFonts w:ascii="Times New Roman" w:hAnsi="Times New Roman" w:cs="Times New Roman"/>
          <w:sz w:val="24"/>
          <w:szCs w:val="24"/>
        </w:rPr>
      </w:pPr>
      <w:r w:rsidRPr="00F74CAE">
        <w:rPr>
          <w:rFonts w:ascii="Times New Roman" w:hAnsi="Times New Roman" w:cs="Times New Roman"/>
          <w:sz w:val="24"/>
          <w:szCs w:val="24"/>
        </w:rPr>
        <w:t>(violet)                                (pink)</w:t>
      </w:r>
    </w:p>
    <w:p w14:paraId="0271CA86" w14:textId="2ABC3B3C" w:rsidR="005C7CCB" w:rsidRPr="00C35418" w:rsidRDefault="005C7CCB" w:rsidP="001336E7">
      <w:pPr>
        <w:tabs>
          <w:tab w:val="left" w:pos="5400"/>
        </w:tabs>
        <w:spacing w:line="360" w:lineRule="auto"/>
        <w:jc w:val="both"/>
        <w:rPr>
          <w:rFonts w:ascii="Times New Roman" w:hAnsi="Times New Roman" w:cs="Times New Roman"/>
          <w:b/>
          <w:bCs/>
          <w:sz w:val="24"/>
          <w:szCs w:val="24"/>
        </w:rPr>
      </w:pPr>
      <w:r w:rsidRPr="00C35418">
        <w:rPr>
          <w:rFonts w:ascii="Times New Roman" w:hAnsi="Times New Roman" w:cs="Times New Roman"/>
          <w:b/>
          <w:bCs/>
          <w:sz w:val="24"/>
          <w:szCs w:val="24"/>
        </w:rPr>
        <w:t>PROCEDURE:</w:t>
      </w:r>
    </w:p>
    <w:p w14:paraId="62732F19" w14:textId="77777777" w:rsidR="005C7CCB" w:rsidRPr="00F74CAE" w:rsidRDefault="005C7CCB" w:rsidP="0077722C">
      <w:pPr>
        <w:pStyle w:val="ListParagraph"/>
        <w:tabs>
          <w:tab w:val="left" w:pos="5400"/>
        </w:tabs>
        <w:spacing w:line="360" w:lineRule="auto"/>
        <w:jc w:val="both"/>
        <w:rPr>
          <w:rFonts w:ascii="Times New Roman" w:hAnsi="Times New Roman" w:cs="Times New Roman"/>
          <w:sz w:val="24"/>
          <w:szCs w:val="24"/>
        </w:rPr>
      </w:pPr>
    </w:p>
    <w:p w14:paraId="77E2C9AB" w14:textId="7B92EC67" w:rsidR="00C71BF5" w:rsidRPr="00F74CAE" w:rsidRDefault="005C7CCB" w:rsidP="0077722C">
      <w:pPr>
        <w:pStyle w:val="ListParagraph"/>
        <w:numPr>
          <w:ilvl w:val="0"/>
          <w:numId w:val="15"/>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10 ml standard solution </w:t>
      </w:r>
      <w:r w:rsidR="00297083">
        <w:rPr>
          <w:rFonts w:ascii="Times New Roman" w:hAnsi="Times New Roman" w:cs="Times New Roman"/>
          <w:sz w:val="24"/>
          <w:szCs w:val="24"/>
        </w:rPr>
        <w:t xml:space="preserve">of </w:t>
      </w:r>
      <w:r w:rsidRPr="00F74CAE">
        <w:rPr>
          <w:rFonts w:ascii="Times New Roman" w:hAnsi="Times New Roman" w:cs="Times New Roman"/>
          <w:sz w:val="24"/>
          <w:szCs w:val="24"/>
        </w:rPr>
        <w:t>Co</w:t>
      </w:r>
      <w:r w:rsidRPr="00F74CAE">
        <w:rPr>
          <w:rFonts w:ascii="Times New Roman" w:hAnsi="Times New Roman" w:cs="Times New Roman"/>
          <w:sz w:val="24"/>
          <w:szCs w:val="24"/>
          <w:vertAlign w:val="superscript"/>
        </w:rPr>
        <w:t>2+</w:t>
      </w:r>
      <w:r w:rsidR="00297083">
        <w:rPr>
          <w:rFonts w:ascii="Times New Roman" w:hAnsi="Times New Roman" w:cs="Times New Roman"/>
          <w:sz w:val="24"/>
          <w:szCs w:val="24"/>
        </w:rPr>
        <w:t xml:space="preserve"> was taken in </w:t>
      </w:r>
      <w:r w:rsidR="007D2CA1" w:rsidRPr="00F74CAE">
        <w:rPr>
          <w:rFonts w:ascii="Times New Roman" w:hAnsi="Times New Roman" w:cs="Times New Roman"/>
          <w:sz w:val="24"/>
          <w:szCs w:val="24"/>
        </w:rPr>
        <w:t>7</w:t>
      </w:r>
      <w:r w:rsidR="00C35418">
        <w:rPr>
          <w:rFonts w:ascii="Times New Roman" w:hAnsi="Times New Roman" w:cs="Times New Roman"/>
          <w:sz w:val="24"/>
          <w:szCs w:val="24"/>
        </w:rPr>
        <w:t xml:space="preserve"> </w:t>
      </w:r>
      <w:r w:rsidR="00C71BF5" w:rsidRPr="00F74CAE">
        <w:rPr>
          <w:rFonts w:ascii="Times New Roman" w:hAnsi="Times New Roman" w:cs="Times New Roman"/>
          <w:sz w:val="24"/>
          <w:szCs w:val="24"/>
        </w:rPr>
        <w:t>labelled</w:t>
      </w:r>
      <w:r w:rsidR="00191F24" w:rsidRPr="00F74CAE">
        <w:rPr>
          <w:rFonts w:ascii="Times New Roman" w:hAnsi="Times New Roman" w:cs="Times New Roman"/>
          <w:sz w:val="24"/>
          <w:szCs w:val="24"/>
        </w:rPr>
        <w:t xml:space="preserve"> beakers</w:t>
      </w:r>
      <w:r w:rsidR="00297083">
        <w:rPr>
          <w:rFonts w:ascii="Times New Roman" w:hAnsi="Times New Roman" w:cs="Times New Roman"/>
          <w:sz w:val="24"/>
          <w:szCs w:val="24"/>
        </w:rPr>
        <w:t xml:space="preserve">, </w:t>
      </w:r>
      <w:r w:rsidR="00191F24" w:rsidRPr="00F74CAE">
        <w:rPr>
          <w:rFonts w:ascii="Times New Roman" w:hAnsi="Times New Roman" w:cs="Times New Roman"/>
          <w:sz w:val="24"/>
          <w:szCs w:val="24"/>
        </w:rPr>
        <w:t xml:space="preserve">0.02g of </w:t>
      </w:r>
      <w:r w:rsidR="00C71BF5" w:rsidRPr="00F74CAE">
        <w:rPr>
          <w:rFonts w:ascii="Times New Roman" w:hAnsi="Times New Roman" w:cs="Times New Roman"/>
          <w:sz w:val="24"/>
          <w:szCs w:val="24"/>
        </w:rPr>
        <w:t>sample</w:t>
      </w:r>
      <w:r w:rsidR="00297083">
        <w:rPr>
          <w:rFonts w:ascii="Times New Roman" w:hAnsi="Times New Roman" w:cs="Times New Roman"/>
          <w:sz w:val="24"/>
          <w:szCs w:val="24"/>
        </w:rPr>
        <w:t>s</w:t>
      </w:r>
      <w:r w:rsidR="002974E3" w:rsidRPr="00F74CAE">
        <w:rPr>
          <w:rFonts w:ascii="Times New Roman" w:hAnsi="Times New Roman" w:cs="Times New Roman"/>
          <w:sz w:val="24"/>
          <w:szCs w:val="24"/>
        </w:rPr>
        <w:t xml:space="preserve"> </w:t>
      </w:r>
      <w:r w:rsidR="00FF4036" w:rsidRPr="00F74CAE">
        <w:rPr>
          <w:rFonts w:ascii="Times New Roman" w:hAnsi="Times New Roman" w:cs="Times New Roman"/>
          <w:sz w:val="24"/>
          <w:szCs w:val="24"/>
        </w:rPr>
        <w:t>S1,</w:t>
      </w:r>
      <w:ins w:id="16" w:author="amittyagi" w:date="2024-07-19T16:07:00Z">
        <w:r w:rsidR="00E70BCF">
          <w:rPr>
            <w:rFonts w:ascii="Times New Roman" w:hAnsi="Times New Roman" w:cs="Times New Roman"/>
            <w:sz w:val="24"/>
            <w:szCs w:val="24"/>
          </w:rPr>
          <w:t xml:space="preserve"> </w:t>
        </w:r>
      </w:ins>
      <w:r w:rsidR="00FF4036" w:rsidRPr="00F74CAE">
        <w:rPr>
          <w:rFonts w:ascii="Times New Roman" w:hAnsi="Times New Roman" w:cs="Times New Roman"/>
          <w:sz w:val="24"/>
          <w:szCs w:val="24"/>
        </w:rPr>
        <w:t>S2,</w:t>
      </w:r>
      <w:ins w:id="17" w:author="amittyagi" w:date="2024-07-19T16:07:00Z">
        <w:r w:rsidR="00E70BCF">
          <w:rPr>
            <w:rFonts w:ascii="Times New Roman" w:hAnsi="Times New Roman" w:cs="Times New Roman"/>
            <w:sz w:val="24"/>
            <w:szCs w:val="24"/>
          </w:rPr>
          <w:t xml:space="preserve"> </w:t>
        </w:r>
      </w:ins>
      <w:r w:rsidR="00FF4036" w:rsidRPr="00F74CAE">
        <w:rPr>
          <w:rFonts w:ascii="Times New Roman" w:hAnsi="Times New Roman" w:cs="Times New Roman"/>
          <w:sz w:val="24"/>
          <w:szCs w:val="24"/>
        </w:rPr>
        <w:t>S3, S4, S5,</w:t>
      </w:r>
      <w:r w:rsidR="00297083">
        <w:rPr>
          <w:rFonts w:ascii="Times New Roman" w:hAnsi="Times New Roman" w:cs="Times New Roman"/>
          <w:sz w:val="24"/>
          <w:szCs w:val="24"/>
        </w:rPr>
        <w:t xml:space="preserve"> and </w:t>
      </w:r>
      <w:r w:rsidR="007D2CA1" w:rsidRPr="00F74CAE">
        <w:rPr>
          <w:rFonts w:ascii="Times New Roman" w:hAnsi="Times New Roman" w:cs="Times New Roman"/>
          <w:sz w:val="24"/>
          <w:szCs w:val="24"/>
        </w:rPr>
        <w:t xml:space="preserve">S6 </w:t>
      </w:r>
      <w:r w:rsidR="00C71BF5" w:rsidRPr="00F74CAE">
        <w:rPr>
          <w:rFonts w:ascii="Times New Roman" w:hAnsi="Times New Roman" w:cs="Times New Roman"/>
          <w:sz w:val="24"/>
          <w:szCs w:val="24"/>
        </w:rPr>
        <w:t xml:space="preserve">(given by the lab) </w:t>
      </w:r>
      <w:r w:rsidR="002974E3" w:rsidRPr="00F74CAE">
        <w:rPr>
          <w:rFonts w:ascii="Times New Roman" w:hAnsi="Times New Roman" w:cs="Times New Roman"/>
          <w:sz w:val="24"/>
          <w:szCs w:val="24"/>
        </w:rPr>
        <w:t xml:space="preserve">was placed </w:t>
      </w:r>
      <w:r w:rsidR="00C71BF5" w:rsidRPr="00F74CAE">
        <w:rPr>
          <w:rFonts w:ascii="Times New Roman" w:hAnsi="Times New Roman" w:cs="Times New Roman"/>
          <w:sz w:val="24"/>
          <w:szCs w:val="24"/>
        </w:rPr>
        <w:t>into</w:t>
      </w:r>
      <w:r w:rsidR="00297083">
        <w:rPr>
          <w:rFonts w:ascii="Times New Roman" w:hAnsi="Times New Roman" w:cs="Times New Roman"/>
          <w:sz w:val="24"/>
          <w:szCs w:val="24"/>
        </w:rPr>
        <w:t xml:space="preserve"> 6</w:t>
      </w:r>
      <w:r w:rsidR="00C71BF5" w:rsidRPr="00F74CAE">
        <w:rPr>
          <w:rFonts w:ascii="Times New Roman" w:hAnsi="Times New Roman" w:cs="Times New Roman"/>
          <w:sz w:val="24"/>
          <w:szCs w:val="24"/>
        </w:rPr>
        <w:t xml:space="preserve"> </w:t>
      </w:r>
      <w:r w:rsidR="002974E3" w:rsidRPr="00F74CAE">
        <w:rPr>
          <w:rFonts w:ascii="Times New Roman" w:hAnsi="Times New Roman" w:cs="Times New Roman"/>
          <w:sz w:val="24"/>
          <w:szCs w:val="24"/>
        </w:rPr>
        <w:t xml:space="preserve">different </w:t>
      </w:r>
      <w:r w:rsidR="00C71BF5" w:rsidRPr="00F74CAE">
        <w:rPr>
          <w:rFonts w:ascii="Times New Roman" w:hAnsi="Times New Roman" w:cs="Times New Roman"/>
          <w:sz w:val="24"/>
          <w:szCs w:val="24"/>
        </w:rPr>
        <w:t>10 ml solution of CoCl</w:t>
      </w:r>
      <w:r w:rsidR="00C71BF5" w:rsidRPr="00F74CAE">
        <w:rPr>
          <w:rFonts w:ascii="Times New Roman" w:hAnsi="Times New Roman" w:cs="Times New Roman"/>
          <w:sz w:val="24"/>
          <w:szCs w:val="24"/>
          <w:vertAlign w:val="subscript"/>
        </w:rPr>
        <w:t>2</w:t>
      </w:r>
      <w:r w:rsidR="00F95090" w:rsidRPr="00F74CAE">
        <w:rPr>
          <w:rFonts w:ascii="Times New Roman" w:hAnsi="Times New Roman" w:cs="Times New Roman"/>
          <w:sz w:val="24"/>
          <w:szCs w:val="24"/>
        </w:rPr>
        <w:t xml:space="preserve"> </w:t>
      </w:r>
      <w:r w:rsidR="002974E3" w:rsidRPr="00F74CAE">
        <w:rPr>
          <w:rFonts w:ascii="Times New Roman" w:hAnsi="Times New Roman" w:cs="Times New Roman"/>
          <w:sz w:val="24"/>
          <w:szCs w:val="24"/>
        </w:rPr>
        <w:t>and one beaker with</w:t>
      </w:r>
      <w:r w:rsidR="00297083">
        <w:rPr>
          <w:rFonts w:ascii="Times New Roman" w:hAnsi="Times New Roman" w:cs="Times New Roman"/>
          <w:sz w:val="24"/>
          <w:szCs w:val="24"/>
        </w:rPr>
        <w:t>out</w:t>
      </w:r>
      <w:r w:rsidR="002974E3" w:rsidRPr="00F74CAE">
        <w:rPr>
          <w:rFonts w:ascii="Times New Roman" w:hAnsi="Times New Roman" w:cs="Times New Roman"/>
          <w:sz w:val="24"/>
          <w:szCs w:val="24"/>
        </w:rPr>
        <w:t xml:space="preserve"> sample was taken as control (S0).</w:t>
      </w:r>
      <w:r w:rsidR="00297083">
        <w:rPr>
          <w:rFonts w:ascii="Times New Roman" w:hAnsi="Times New Roman" w:cs="Times New Roman"/>
          <w:sz w:val="24"/>
          <w:szCs w:val="24"/>
        </w:rPr>
        <w:t xml:space="preserve"> T</w:t>
      </w:r>
      <w:r w:rsidR="00F95090" w:rsidRPr="00F74CAE">
        <w:rPr>
          <w:rFonts w:ascii="Times New Roman" w:hAnsi="Times New Roman" w:cs="Times New Roman"/>
          <w:sz w:val="24"/>
          <w:szCs w:val="24"/>
        </w:rPr>
        <w:t>he solution</w:t>
      </w:r>
      <w:r w:rsidR="00297083">
        <w:rPr>
          <w:rFonts w:ascii="Times New Roman" w:hAnsi="Times New Roman" w:cs="Times New Roman"/>
          <w:sz w:val="24"/>
          <w:szCs w:val="24"/>
        </w:rPr>
        <w:t xml:space="preserve">s were kept </w:t>
      </w:r>
      <w:r w:rsidR="00F95090" w:rsidRPr="00F74CAE">
        <w:rPr>
          <w:rFonts w:ascii="Times New Roman" w:hAnsi="Times New Roman" w:cs="Times New Roman"/>
          <w:sz w:val="24"/>
          <w:szCs w:val="24"/>
        </w:rPr>
        <w:t>for 24 h</w:t>
      </w:r>
      <w:r w:rsidR="00297083">
        <w:rPr>
          <w:rFonts w:ascii="Times New Roman" w:hAnsi="Times New Roman" w:cs="Times New Roman"/>
          <w:sz w:val="24"/>
          <w:szCs w:val="24"/>
        </w:rPr>
        <w:t xml:space="preserve"> </w:t>
      </w:r>
      <w:r w:rsidR="00F95090" w:rsidRPr="00F74CAE">
        <w:rPr>
          <w:rFonts w:ascii="Times New Roman" w:hAnsi="Times New Roman" w:cs="Times New Roman"/>
          <w:sz w:val="24"/>
          <w:szCs w:val="24"/>
        </w:rPr>
        <w:t xml:space="preserve">and </w:t>
      </w:r>
      <w:r w:rsidR="002974E3" w:rsidRPr="00F74CAE">
        <w:rPr>
          <w:rFonts w:ascii="Times New Roman" w:hAnsi="Times New Roman" w:cs="Times New Roman"/>
          <w:sz w:val="24"/>
          <w:szCs w:val="24"/>
        </w:rPr>
        <w:t>further tested t</w:t>
      </w:r>
      <w:r w:rsidR="00F95090" w:rsidRPr="00F74CAE">
        <w:rPr>
          <w:rFonts w:ascii="Times New Roman" w:hAnsi="Times New Roman" w:cs="Times New Roman"/>
          <w:sz w:val="24"/>
          <w:szCs w:val="24"/>
        </w:rPr>
        <w:t>o observe the absorption capacity of the samples using</w:t>
      </w:r>
      <w:r w:rsidR="00297083">
        <w:rPr>
          <w:rFonts w:ascii="Times New Roman" w:hAnsi="Times New Roman" w:cs="Times New Roman"/>
          <w:sz w:val="24"/>
          <w:szCs w:val="24"/>
        </w:rPr>
        <w:t xml:space="preserve"> </w:t>
      </w:r>
      <w:r w:rsidR="002974E3" w:rsidRPr="00F74CAE">
        <w:rPr>
          <w:rFonts w:ascii="Times New Roman" w:hAnsi="Times New Roman" w:cs="Times New Roman"/>
          <w:sz w:val="24"/>
          <w:szCs w:val="24"/>
        </w:rPr>
        <w:t xml:space="preserve">complexometric </w:t>
      </w:r>
      <w:r w:rsidR="00F95090" w:rsidRPr="00F74CAE">
        <w:rPr>
          <w:rFonts w:ascii="Times New Roman" w:hAnsi="Times New Roman" w:cs="Times New Roman"/>
          <w:sz w:val="24"/>
          <w:szCs w:val="24"/>
        </w:rPr>
        <w:t>titration.</w:t>
      </w:r>
    </w:p>
    <w:p w14:paraId="0D24477F" w14:textId="1B481620" w:rsidR="0077722C" w:rsidRDefault="0077722C" w:rsidP="0077722C">
      <w:pPr>
        <w:pStyle w:val="ListParagraph"/>
        <w:numPr>
          <w:ilvl w:val="0"/>
          <w:numId w:val="15"/>
        </w:numPr>
        <w:tabs>
          <w:tab w:val="left" w:pos="5400"/>
        </w:tabs>
        <w:spacing w:line="360" w:lineRule="auto"/>
        <w:jc w:val="both"/>
        <w:rPr>
          <w:rFonts w:ascii="Times New Roman" w:hAnsi="Times New Roman" w:cs="Times New Roman"/>
          <w:sz w:val="24"/>
          <w:szCs w:val="24"/>
        </w:rPr>
      </w:pPr>
      <w:r w:rsidRPr="0077722C">
        <w:rPr>
          <w:rFonts w:ascii="Times New Roman" w:hAnsi="Times New Roman" w:cs="Times New Roman"/>
          <w:sz w:val="24"/>
          <w:szCs w:val="24"/>
        </w:rPr>
        <w:t xml:space="preserve"> The conical flask was taken and 10 ml of standard solution was added into it, followed by 5 ml of buffer maintained at pH 10. The pH of the buffer was checked using a pH meter. A pinch of EBT as an indicator was added into the conical flask, and the endpoint was observed by noting the colo</w:t>
      </w:r>
      <w:r>
        <w:rPr>
          <w:rFonts w:ascii="Times New Roman" w:hAnsi="Times New Roman" w:cs="Times New Roman"/>
          <w:sz w:val="24"/>
          <w:szCs w:val="24"/>
        </w:rPr>
        <w:t>u</w:t>
      </w:r>
      <w:r w:rsidRPr="0077722C">
        <w:rPr>
          <w:rFonts w:ascii="Times New Roman" w:hAnsi="Times New Roman" w:cs="Times New Roman"/>
          <w:sz w:val="24"/>
          <w:szCs w:val="24"/>
        </w:rPr>
        <w:t>r change, which appeared pink</w:t>
      </w:r>
      <w:r>
        <w:rPr>
          <w:rFonts w:ascii="Times New Roman" w:hAnsi="Times New Roman" w:cs="Times New Roman"/>
          <w:sz w:val="24"/>
          <w:szCs w:val="24"/>
        </w:rPr>
        <w:t>.</w:t>
      </w:r>
    </w:p>
    <w:p w14:paraId="494937DC" w14:textId="4B798F2B" w:rsidR="0077722C" w:rsidRDefault="0077722C" w:rsidP="0077722C">
      <w:pPr>
        <w:pStyle w:val="ListParagraph"/>
        <w:numPr>
          <w:ilvl w:val="0"/>
          <w:numId w:val="15"/>
        </w:numPr>
        <w:tabs>
          <w:tab w:val="left" w:pos="5400"/>
        </w:tabs>
        <w:spacing w:line="360" w:lineRule="auto"/>
        <w:jc w:val="both"/>
        <w:rPr>
          <w:rFonts w:ascii="Times New Roman" w:hAnsi="Times New Roman" w:cs="Times New Roman"/>
          <w:sz w:val="24"/>
          <w:szCs w:val="24"/>
        </w:rPr>
      </w:pPr>
      <w:r w:rsidRPr="0077722C">
        <w:rPr>
          <w:rFonts w:ascii="Times New Roman" w:hAnsi="Times New Roman" w:cs="Times New Roman"/>
          <w:sz w:val="24"/>
          <w:szCs w:val="24"/>
        </w:rPr>
        <w:t>The apparatus was set up, and the burette was prepared with EDTA solution. The conical flask was taken, and the knob of the indicator was opened. EDTA was added dropwise into the flask. The reading at which the solution started changing colo</w:t>
      </w:r>
      <w:r>
        <w:rPr>
          <w:rFonts w:ascii="Times New Roman" w:hAnsi="Times New Roman" w:cs="Times New Roman"/>
          <w:sz w:val="24"/>
          <w:szCs w:val="24"/>
        </w:rPr>
        <w:t>u</w:t>
      </w:r>
      <w:r w:rsidRPr="0077722C">
        <w:rPr>
          <w:rFonts w:ascii="Times New Roman" w:hAnsi="Times New Roman" w:cs="Times New Roman"/>
          <w:sz w:val="24"/>
          <w:szCs w:val="24"/>
        </w:rPr>
        <w:t>r, also known as the end point, was noted. The end point was a sudden colo</w:t>
      </w:r>
      <w:r>
        <w:rPr>
          <w:rFonts w:ascii="Times New Roman" w:hAnsi="Times New Roman" w:cs="Times New Roman"/>
          <w:sz w:val="24"/>
          <w:szCs w:val="24"/>
        </w:rPr>
        <w:t>u</w:t>
      </w:r>
      <w:r w:rsidRPr="0077722C">
        <w:rPr>
          <w:rFonts w:ascii="Times New Roman" w:hAnsi="Times New Roman" w:cs="Times New Roman"/>
          <w:sz w:val="24"/>
          <w:szCs w:val="24"/>
        </w:rPr>
        <w:t>r change from pink to violet.</w:t>
      </w:r>
    </w:p>
    <w:p w14:paraId="5ABCF21A" w14:textId="013B6809" w:rsidR="0077722C" w:rsidRPr="0077722C" w:rsidRDefault="0077722C" w:rsidP="0077722C">
      <w:pPr>
        <w:pStyle w:val="ListParagraph"/>
        <w:numPr>
          <w:ilvl w:val="0"/>
          <w:numId w:val="15"/>
        </w:numPr>
        <w:tabs>
          <w:tab w:val="left" w:pos="5400"/>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7722C">
        <w:rPr>
          <w:rFonts w:ascii="Times New Roman" w:hAnsi="Times New Roman" w:cs="Times New Roman"/>
          <w:sz w:val="24"/>
          <w:szCs w:val="24"/>
        </w:rPr>
        <w:t xml:space="preserve">he </w:t>
      </w:r>
      <w:r w:rsidR="000E342C">
        <w:rPr>
          <w:rFonts w:ascii="Times New Roman" w:hAnsi="Times New Roman" w:cs="Times New Roman"/>
          <w:sz w:val="24"/>
          <w:szCs w:val="24"/>
        </w:rPr>
        <w:t>6</w:t>
      </w:r>
      <w:r w:rsidRPr="0077722C">
        <w:rPr>
          <w:rFonts w:ascii="Times New Roman" w:hAnsi="Times New Roman" w:cs="Times New Roman"/>
          <w:sz w:val="24"/>
          <w:szCs w:val="24"/>
        </w:rPr>
        <w:t xml:space="preserve"> solutions (S1, S2, S3, S4, S5</w:t>
      </w:r>
      <w:r w:rsidR="000E342C">
        <w:rPr>
          <w:rFonts w:ascii="Times New Roman" w:hAnsi="Times New Roman" w:cs="Times New Roman"/>
          <w:sz w:val="24"/>
          <w:szCs w:val="24"/>
        </w:rPr>
        <w:t xml:space="preserve"> and </w:t>
      </w:r>
      <w:r w:rsidRPr="0077722C">
        <w:rPr>
          <w:rFonts w:ascii="Times New Roman" w:hAnsi="Times New Roman" w:cs="Times New Roman"/>
          <w:sz w:val="24"/>
          <w:szCs w:val="24"/>
        </w:rPr>
        <w:t>S6)</w:t>
      </w:r>
      <w:r>
        <w:rPr>
          <w:rFonts w:ascii="Times New Roman" w:hAnsi="Times New Roman" w:cs="Times New Roman"/>
          <w:sz w:val="24"/>
          <w:szCs w:val="24"/>
        </w:rPr>
        <w:t xml:space="preserve"> </w:t>
      </w:r>
      <w:r w:rsidRPr="0077722C">
        <w:rPr>
          <w:rFonts w:ascii="Times New Roman" w:hAnsi="Times New Roman" w:cs="Times New Roman"/>
          <w:sz w:val="24"/>
          <w:szCs w:val="24"/>
        </w:rPr>
        <w:t>were taken into different flasks, and the same procedure as explained above was repeated for each one respectively.</w:t>
      </w:r>
    </w:p>
    <w:p w14:paraId="067C0C33" w14:textId="164167AB" w:rsidR="0077722C" w:rsidRPr="00162F5F" w:rsidRDefault="0077722C" w:rsidP="001336E7">
      <w:pPr>
        <w:pStyle w:val="ListParagraph"/>
        <w:numPr>
          <w:ilvl w:val="0"/>
          <w:numId w:val="15"/>
        </w:numPr>
        <w:tabs>
          <w:tab w:val="left" w:pos="5400"/>
        </w:tabs>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77722C">
        <w:rPr>
          <w:rFonts w:ascii="Times New Roman" w:hAnsi="Times New Roman" w:cs="Times New Roman"/>
          <w:sz w:val="24"/>
          <w:szCs w:val="24"/>
        </w:rPr>
        <w:t>he molarity of the unknown solutions was calculated, followed by calculating their resultant strength.</w:t>
      </w:r>
    </w:p>
    <w:p w14:paraId="664CD91A" w14:textId="77777777" w:rsidR="0077722C" w:rsidRDefault="0077722C" w:rsidP="001336E7">
      <w:pPr>
        <w:tabs>
          <w:tab w:val="left" w:pos="5400"/>
        </w:tabs>
        <w:spacing w:line="360" w:lineRule="auto"/>
        <w:jc w:val="both"/>
        <w:rPr>
          <w:rFonts w:ascii="Times New Roman" w:hAnsi="Times New Roman" w:cs="Times New Roman"/>
          <w:b/>
          <w:bCs/>
          <w:sz w:val="28"/>
          <w:szCs w:val="28"/>
        </w:rPr>
      </w:pPr>
    </w:p>
    <w:p w14:paraId="60CB86D9" w14:textId="15688898" w:rsidR="00C4347E" w:rsidRPr="00297083" w:rsidDel="00DD298E" w:rsidRDefault="00372CAF" w:rsidP="001336E7">
      <w:pPr>
        <w:tabs>
          <w:tab w:val="left" w:pos="5400"/>
        </w:tabs>
        <w:spacing w:line="360" w:lineRule="auto"/>
        <w:jc w:val="both"/>
        <w:rPr>
          <w:del w:id="18" w:author="amittyagi" w:date="2024-07-19T16:15:00Z"/>
          <w:rFonts w:ascii="Times New Roman" w:hAnsi="Times New Roman" w:cs="Times New Roman"/>
          <w:sz w:val="28"/>
          <w:szCs w:val="28"/>
        </w:rPr>
      </w:pPr>
      <w:r>
        <w:rPr>
          <w:rFonts w:ascii="Times New Roman" w:hAnsi="Times New Roman" w:cs="Times New Roman"/>
          <w:b/>
          <w:bCs/>
          <w:sz w:val="28"/>
          <w:szCs w:val="28"/>
        </w:rPr>
        <w:t>6.</w:t>
      </w:r>
      <w:r w:rsidR="006239B0" w:rsidRPr="00372CAF">
        <w:rPr>
          <w:rFonts w:ascii="Times New Roman" w:hAnsi="Times New Roman" w:cs="Times New Roman"/>
          <w:b/>
          <w:bCs/>
          <w:sz w:val="28"/>
          <w:szCs w:val="28"/>
        </w:rPr>
        <w:t xml:space="preserve">EXPERIMENTAL </w:t>
      </w:r>
      <w:r w:rsidR="00C4347E" w:rsidRPr="00372CAF">
        <w:rPr>
          <w:rFonts w:ascii="Times New Roman" w:hAnsi="Times New Roman" w:cs="Times New Roman"/>
          <w:b/>
          <w:bCs/>
          <w:sz w:val="28"/>
          <w:szCs w:val="28"/>
        </w:rPr>
        <w:t>OBSERVATION AND CALCULATION</w:t>
      </w:r>
      <w:r w:rsidR="00297083">
        <w:rPr>
          <w:rFonts w:ascii="Times New Roman" w:hAnsi="Times New Roman" w:cs="Times New Roman"/>
          <w:b/>
          <w:bCs/>
          <w:sz w:val="28"/>
          <w:szCs w:val="28"/>
        </w:rPr>
        <w:t>S</w:t>
      </w:r>
    </w:p>
    <w:p w14:paraId="0809331F" w14:textId="77777777" w:rsidR="00631110" w:rsidRPr="001336E7" w:rsidDel="00DD298E" w:rsidRDefault="00631110" w:rsidP="001336E7">
      <w:pPr>
        <w:tabs>
          <w:tab w:val="left" w:pos="5400"/>
        </w:tabs>
        <w:spacing w:line="360" w:lineRule="auto"/>
        <w:jc w:val="both"/>
        <w:rPr>
          <w:del w:id="19" w:author="amittyagi" w:date="2024-07-19T16:15:00Z"/>
          <w:rFonts w:ascii="Times New Roman" w:hAnsi="Times New Roman" w:cs="Times New Roman"/>
          <w:sz w:val="24"/>
          <w:szCs w:val="24"/>
        </w:rPr>
      </w:pPr>
    </w:p>
    <w:p w14:paraId="63FAE4C1" w14:textId="77777777" w:rsidR="00913E1C" w:rsidRPr="00F74CAE" w:rsidRDefault="00631110" w:rsidP="001336E7">
      <w:pPr>
        <w:pStyle w:val="ListParagraph"/>
        <w:numPr>
          <w:ilvl w:val="0"/>
          <w:numId w:val="23"/>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CALCULATIONS:</w:t>
      </w:r>
    </w:p>
    <w:p w14:paraId="2B26BEAB" w14:textId="77777777" w:rsidR="00913E1C" w:rsidRPr="00F74CAE" w:rsidRDefault="00913E1C" w:rsidP="0077722C">
      <w:pPr>
        <w:pStyle w:val="ListParagraph"/>
        <w:tabs>
          <w:tab w:val="left" w:pos="5400"/>
        </w:tabs>
        <w:spacing w:line="360" w:lineRule="auto"/>
        <w:jc w:val="both"/>
        <w:rPr>
          <w:rFonts w:ascii="Times New Roman" w:hAnsi="Times New Roman" w:cs="Times New Roman"/>
          <w:sz w:val="24"/>
          <w:szCs w:val="24"/>
        </w:rPr>
      </w:pPr>
    </w:p>
    <w:p w14:paraId="086D77F2" w14:textId="3928A643" w:rsidR="00D41C18" w:rsidRPr="00F74CAE" w:rsidRDefault="00D41C18" w:rsidP="0077722C">
      <w:pPr>
        <w:pStyle w:val="ListParagraph"/>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By using the formula </w:t>
      </w:r>
      <w:r w:rsidRPr="00F74CAE">
        <w:rPr>
          <w:rFonts w:ascii="Times New Roman" w:hAnsi="Times New Roman" w:cs="Times New Roman"/>
          <w:b/>
          <w:bCs/>
          <w:sz w:val="24"/>
          <w:szCs w:val="24"/>
        </w:rPr>
        <w:t>M</w:t>
      </w:r>
      <w:r w:rsidRPr="00F74CAE">
        <w:rPr>
          <w:rFonts w:ascii="Times New Roman" w:hAnsi="Times New Roman" w:cs="Times New Roman"/>
          <w:b/>
          <w:bCs/>
          <w:sz w:val="24"/>
          <w:szCs w:val="24"/>
          <w:vertAlign w:val="subscript"/>
        </w:rPr>
        <w:t>1</w:t>
      </w:r>
      <w:r w:rsidRPr="00F74CAE">
        <w:rPr>
          <w:rFonts w:ascii="Times New Roman" w:hAnsi="Times New Roman" w:cs="Times New Roman"/>
          <w:b/>
          <w:bCs/>
          <w:sz w:val="24"/>
          <w:szCs w:val="24"/>
        </w:rPr>
        <w:t>V</w:t>
      </w:r>
      <w:r w:rsidRPr="00F74CAE">
        <w:rPr>
          <w:rFonts w:ascii="Times New Roman" w:hAnsi="Times New Roman" w:cs="Times New Roman"/>
          <w:b/>
          <w:bCs/>
          <w:sz w:val="24"/>
          <w:szCs w:val="24"/>
          <w:vertAlign w:val="subscript"/>
        </w:rPr>
        <w:t>1=</w:t>
      </w:r>
      <w:r w:rsidRPr="00F74CAE">
        <w:rPr>
          <w:rFonts w:ascii="Times New Roman" w:hAnsi="Times New Roman" w:cs="Times New Roman"/>
          <w:b/>
          <w:bCs/>
          <w:sz w:val="24"/>
          <w:szCs w:val="24"/>
        </w:rPr>
        <w:t>M</w:t>
      </w:r>
      <w:r w:rsidRPr="00F74CAE">
        <w:rPr>
          <w:rFonts w:ascii="Times New Roman" w:hAnsi="Times New Roman" w:cs="Times New Roman"/>
          <w:b/>
          <w:bCs/>
          <w:sz w:val="24"/>
          <w:szCs w:val="24"/>
          <w:vertAlign w:val="subscript"/>
        </w:rPr>
        <w:t>2</w:t>
      </w:r>
      <w:r w:rsidRPr="00F74CAE">
        <w:rPr>
          <w:rFonts w:ascii="Times New Roman" w:hAnsi="Times New Roman" w:cs="Times New Roman"/>
          <w:b/>
          <w:bCs/>
          <w:sz w:val="24"/>
          <w:szCs w:val="24"/>
        </w:rPr>
        <w:t>V</w:t>
      </w:r>
      <w:r w:rsidRPr="00F74CAE">
        <w:rPr>
          <w:rFonts w:ascii="Times New Roman" w:hAnsi="Times New Roman" w:cs="Times New Roman"/>
          <w:b/>
          <w:bCs/>
          <w:sz w:val="24"/>
          <w:szCs w:val="24"/>
          <w:vertAlign w:val="subscript"/>
        </w:rPr>
        <w:t xml:space="preserve">2 </w:t>
      </w:r>
      <w:r w:rsidRPr="00F74CAE">
        <w:rPr>
          <w:rFonts w:ascii="Times New Roman" w:hAnsi="Times New Roman" w:cs="Times New Roman"/>
          <w:sz w:val="24"/>
          <w:szCs w:val="24"/>
        </w:rPr>
        <w:t>we</w:t>
      </w:r>
      <w:r w:rsidR="001336E7">
        <w:rPr>
          <w:rFonts w:ascii="Times New Roman" w:hAnsi="Times New Roman" w:cs="Times New Roman"/>
          <w:sz w:val="24"/>
          <w:szCs w:val="24"/>
        </w:rPr>
        <w:t xml:space="preserve"> found </w:t>
      </w:r>
      <w:r w:rsidRPr="00F74CAE">
        <w:rPr>
          <w:rFonts w:ascii="Times New Roman" w:hAnsi="Times New Roman" w:cs="Times New Roman"/>
          <w:sz w:val="24"/>
          <w:szCs w:val="24"/>
        </w:rPr>
        <w:t>the molarity of the solutions</w:t>
      </w:r>
      <w:r w:rsidR="001336E7">
        <w:rPr>
          <w:rFonts w:ascii="Times New Roman" w:hAnsi="Times New Roman" w:cs="Times New Roman"/>
          <w:sz w:val="24"/>
          <w:szCs w:val="24"/>
        </w:rPr>
        <w:t xml:space="preserve"> obtained after adsorption.</w:t>
      </w:r>
      <w:r w:rsidRPr="00F74CAE">
        <w:rPr>
          <w:rFonts w:ascii="Times New Roman" w:hAnsi="Times New Roman" w:cs="Times New Roman"/>
          <w:sz w:val="24"/>
          <w:szCs w:val="24"/>
        </w:rPr>
        <w:t xml:space="preserve"> </w:t>
      </w:r>
    </w:p>
    <w:p w14:paraId="6A9F3FE0" w14:textId="185155AB" w:rsidR="00D41C18" w:rsidRPr="00F74CAE" w:rsidRDefault="00D41C18" w:rsidP="0077722C">
      <w:pPr>
        <w:pStyle w:val="ListParagraph"/>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For the</w:t>
      </w:r>
      <w:r w:rsidR="001336E7">
        <w:rPr>
          <w:rFonts w:ascii="Times New Roman" w:hAnsi="Times New Roman" w:cs="Times New Roman"/>
          <w:sz w:val="24"/>
          <w:szCs w:val="24"/>
        </w:rPr>
        <w:t xml:space="preserve"> control </w:t>
      </w:r>
      <w:r w:rsidR="00931F51" w:rsidRPr="00F74CAE">
        <w:rPr>
          <w:rFonts w:ascii="Times New Roman" w:hAnsi="Times New Roman" w:cs="Times New Roman"/>
          <w:sz w:val="24"/>
          <w:szCs w:val="24"/>
        </w:rPr>
        <w:t>(S0)</w:t>
      </w:r>
      <w:r w:rsidRPr="00F74CAE">
        <w:rPr>
          <w:rFonts w:ascii="Times New Roman" w:hAnsi="Times New Roman" w:cs="Times New Roman"/>
          <w:sz w:val="24"/>
          <w:szCs w:val="24"/>
        </w:rPr>
        <w:t xml:space="preserve"> we have:</w:t>
      </w:r>
    </w:p>
    <w:p w14:paraId="7A6260B8" w14:textId="77777777" w:rsidR="00931F51" w:rsidRPr="00F74CAE" w:rsidRDefault="00931F51" w:rsidP="0077722C">
      <w:pPr>
        <w:pStyle w:val="ListParagraph"/>
        <w:tabs>
          <w:tab w:val="left" w:pos="5400"/>
        </w:tabs>
        <w:spacing w:line="360" w:lineRule="auto"/>
        <w:jc w:val="both"/>
        <w:rPr>
          <w:rFonts w:ascii="Times New Roman" w:hAnsi="Times New Roman" w:cs="Times New Roman"/>
          <w:sz w:val="24"/>
          <w:szCs w:val="24"/>
        </w:rPr>
      </w:pPr>
    </w:p>
    <w:p w14:paraId="2B2565B6" w14:textId="6E7B5F46" w:rsidR="00D41C18" w:rsidRPr="00F74CAE" w:rsidRDefault="00927047" w:rsidP="0077722C">
      <w:pPr>
        <w:pStyle w:val="ListParagraph"/>
        <w:tabs>
          <w:tab w:val="left" w:pos="5400"/>
        </w:tabs>
        <w:spacing w:line="360" w:lineRule="auto"/>
        <w:jc w:val="both"/>
        <w:rPr>
          <w:rFonts w:ascii="Times New Roman" w:hAnsi="Times New Roman" w:cs="Times New Roman"/>
          <w:sz w:val="24"/>
          <w:szCs w:val="24"/>
          <w:vertAlign w:val="subscript"/>
        </w:rPr>
      </w:pPr>
      <w:r w:rsidRPr="00F74CAE">
        <w:rPr>
          <w:rFonts w:ascii="Times New Roman" w:hAnsi="Times New Roman" w:cs="Times New Roman"/>
          <w:sz w:val="24"/>
          <w:szCs w:val="24"/>
        </w:rPr>
        <w:t>(</w:t>
      </w:r>
      <w:r w:rsidR="00154AD8" w:rsidRPr="00F74CAE">
        <w:rPr>
          <w:rFonts w:ascii="Times New Roman" w:hAnsi="Times New Roman" w:cs="Times New Roman"/>
          <w:sz w:val="24"/>
          <w:szCs w:val="24"/>
        </w:rPr>
        <w:t>M</w:t>
      </w:r>
      <w:r w:rsidR="00154AD8" w:rsidRPr="00F74CAE">
        <w:rPr>
          <w:rFonts w:ascii="Times New Roman" w:hAnsi="Times New Roman" w:cs="Times New Roman"/>
          <w:sz w:val="24"/>
          <w:szCs w:val="24"/>
          <w:vertAlign w:val="subscript"/>
        </w:rPr>
        <w:t>1</w:t>
      </w:r>
      <w:ins w:id="20" w:author="amittyagi" w:date="2024-07-19T16:11:00Z">
        <w:r w:rsidR="00E70BCF">
          <w:rPr>
            <w:rFonts w:ascii="Times New Roman" w:hAnsi="Times New Roman" w:cs="Times New Roman"/>
            <w:sz w:val="24"/>
            <w:szCs w:val="24"/>
            <w:vertAlign w:val="subscript"/>
          </w:rPr>
          <w:t xml:space="preserve"> </w:t>
        </w:r>
      </w:ins>
      <w:r w:rsidR="00931F51" w:rsidRPr="00F74CAE">
        <w:rPr>
          <w:rFonts w:ascii="Times New Roman" w:hAnsi="Times New Roman" w:cs="Times New Roman"/>
          <w:sz w:val="24"/>
          <w:szCs w:val="24"/>
        </w:rPr>
        <w:t xml:space="preserve">x </w:t>
      </w:r>
      <w:r w:rsidR="00154AD8" w:rsidRPr="00F74CAE">
        <w:rPr>
          <w:rFonts w:ascii="Times New Roman" w:hAnsi="Times New Roman" w:cs="Times New Roman"/>
          <w:sz w:val="24"/>
          <w:szCs w:val="24"/>
        </w:rPr>
        <w:t>V</w:t>
      </w:r>
      <w:r w:rsidR="00154AD8" w:rsidRPr="00F74CAE">
        <w:rPr>
          <w:rFonts w:ascii="Times New Roman" w:hAnsi="Times New Roman" w:cs="Times New Roman"/>
          <w:sz w:val="24"/>
          <w:szCs w:val="24"/>
          <w:vertAlign w:val="subscript"/>
        </w:rPr>
        <w:t>1</w:t>
      </w:r>
      <w:r w:rsidRPr="00F74CAE">
        <w:rPr>
          <w:rFonts w:ascii="Times New Roman" w:hAnsi="Times New Roman" w:cs="Times New Roman"/>
          <w:sz w:val="24"/>
          <w:szCs w:val="24"/>
        </w:rPr>
        <w:t>)</w:t>
      </w:r>
      <w:r w:rsidR="0077722C">
        <w:rPr>
          <w:rFonts w:ascii="Times New Roman" w:hAnsi="Times New Roman" w:cs="Times New Roman"/>
          <w:sz w:val="24"/>
          <w:szCs w:val="24"/>
        </w:rPr>
        <w:t xml:space="preserve"> </w:t>
      </w:r>
      <w:r w:rsidRPr="00F74CAE">
        <w:rPr>
          <w:rFonts w:ascii="Times New Roman" w:hAnsi="Times New Roman" w:cs="Times New Roman"/>
          <w:sz w:val="24"/>
          <w:szCs w:val="24"/>
          <w:vertAlign w:val="subscript"/>
        </w:rPr>
        <w:t xml:space="preserve">EDTA </w:t>
      </w:r>
      <w:r w:rsidR="00154AD8" w:rsidRPr="00F74CAE">
        <w:rPr>
          <w:rFonts w:ascii="Times New Roman" w:hAnsi="Times New Roman" w:cs="Times New Roman"/>
          <w:sz w:val="24"/>
          <w:szCs w:val="24"/>
        </w:rPr>
        <w:t>=</w:t>
      </w:r>
      <w:r w:rsidRPr="00F74CAE">
        <w:rPr>
          <w:rFonts w:ascii="Times New Roman" w:hAnsi="Times New Roman" w:cs="Times New Roman"/>
          <w:sz w:val="24"/>
          <w:szCs w:val="24"/>
        </w:rPr>
        <w:t xml:space="preserve"> (</w:t>
      </w:r>
      <w:r w:rsidR="00154AD8" w:rsidRPr="00F74CAE">
        <w:rPr>
          <w:rFonts w:ascii="Times New Roman" w:hAnsi="Times New Roman" w:cs="Times New Roman"/>
          <w:sz w:val="24"/>
          <w:szCs w:val="24"/>
        </w:rPr>
        <w:t>M</w:t>
      </w:r>
      <w:r w:rsidR="00154AD8" w:rsidRPr="00F74CAE">
        <w:rPr>
          <w:rFonts w:ascii="Times New Roman" w:hAnsi="Times New Roman" w:cs="Times New Roman"/>
          <w:sz w:val="24"/>
          <w:szCs w:val="24"/>
          <w:vertAlign w:val="subscript"/>
        </w:rPr>
        <w:t>2</w:t>
      </w:r>
      <w:r w:rsidR="00931F51" w:rsidRPr="00F74CAE">
        <w:rPr>
          <w:rFonts w:ascii="Times New Roman" w:hAnsi="Times New Roman" w:cs="Times New Roman"/>
          <w:sz w:val="24"/>
          <w:szCs w:val="24"/>
        </w:rPr>
        <w:t xml:space="preserve"> x </w:t>
      </w:r>
      <w:r w:rsidR="00154AD8" w:rsidRPr="00F74CAE">
        <w:rPr>
          <w:rFonts w:ascii="Times New Roman" w:hAnsi="Times New Roman" w:cs="Times New Roman"/>
          <w:sz w:val="24"/>
          <w:szCs w:val="24"/>
        </w:rPr>
        <w:t>V</w:t>
      </w:r>
      <w:r w:rsidR="00154AD8" w:rsidRPr="00F74CAE">
        <w:rPr>
          <w:rFonts w:ascii="Times New Roman" w:hAnsi="Times New Roman" w:cs="Times New Roman"/>
          <w:sz w:val="24"/>
          <w:szCs w:val="24"/>
          <w:vertAlign w:val="subscript"/>
        </w:rPr>
        <w:t>2</w:t>
      </w:r>
      <w:r w:rsidRPr="00F74CAE">
        <w:rPr>
          <w:rFonts w:ascii="Times New Roman" w:hAnsi="Times New Roman" w:cs="Times New Roman"/>
          <w:sz w:val="24"/>
          <w:szCs w:val="24"/>
        </w:rPr>
        <w:t>)</w:t>
      </w:r>
      <w:r w:rsidR="0077722C">
        <w:rPr>
          <w:rFonts w:ascii="Times New Roman" w:hAnsi="Times New Roman" w:cs="Times New Roman"/>
          <w:sz w:val="24"/>
          <w:szCs w:val="24"/>
        </w:rPr>
        <w:t xml:space="preserve"> </w:t>
      </w:r>
      <w:r w:rsidRPr="00E70BCF">
        <w:rPr>
          <w:rFonts w:ascii="Times New Roman" w:hAnsi="Times New Roman" w:cs="Times New Roman"/>
          <w:sz w:val="24"/>
          <w:szCs w:val="24"/>
          <w:vertAlign w:val="subscript"/>
        </w:rPr>
        <w:t>CoCl2</w:t>
      </w:r>
    </w:p>
    <w:p w14:paraId="54BBBC20" w14:textId="77777777" w:rsidR="00931F51" w:rsidRPr="00F74CAE" w:rsidRDefault="00931F51" w:rsidP="0077722C">
      <w:pPr>
        <w:pStyle w:val="ListParagraph"/>
        <w:tabs>
          <w:tab w:val="left" w:pos="5400"/>
        </w:tabs>
        <w:spacing w:line="360" w:lineRule="auto"/>
        <w:jc w:val="both"/>
        <w:rPr>
          <w:rFonts w:ascii="Times New Roman" w:hAnsi="Times New Roman" w:cs="Times New Roman"/>
          <w:sz w:val="24"/>
          <w:szCs w:val="24"/>
        </w:rPr>
      </w:pPr>
    </w:p>
    <w:p w14:paraId="51A16E3A" w14:textId="390E7A64" w:rsidR="001336E7" w:rsidRDefault="00931F51" w:rsidP="0077722C">
      <w:pPr>
        <w:pStyle w:val="ListParagraph"/>
        <w:numPr>
          <w:ilvl w:val="1"/>
          <w:numId w:val="51"/>
        </w:num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x </w:t>
      </w:r>
      <w:r w:rsidR="00154AD8" w:rsidRPr="00F74CAE">
        <w:rPr>
          <w:rFonts w:ascii="Times New Roman" w:hAnsi="Times New Roman" w:cs="Times New Roman"/>
          <w:sz w:val="24"/>
          <w:szCs w:val="24"/>
        </w:rPr>
        <w:t>3.1</w:t>
      </w:r>
      <w:r w:rsidRPr="00F74CAE">
        <w:rPr>
          <w:rFonts w:ascii="Times New Roman" w:hAnsi="Times New Roman" w:cs="Times New Roman"/>
          <w:sz w:val="24"/>
          <w:szCs w:val="24"/>
        </w:rPr>
        <w:t xml:space="preserve"> ml </w:t>
      </w:r>
      <w:r w:rsidR="00154AD8" w:rsidRPr="00F74CAE">
        <w:rPr>
          <w:rFonts w:ascii="Times New Roman" w:hAnsi="Times New Roman" w:cs="Times New Roman"/>
          <w:sz w:val="24"/>
          <w:szCs w:val="24"/>
        </w:rPr>
        <w:t>=M</w:t>
      </w:r>
      <w:r w:rsidR="00154AD8" w:rsidRPr="00F74CAE">
        <w:rPr>
          <w:rFonts w:ascii="Times New Roman" w:hAnsi="Times New Roman" w:cs="Times New Roman"/>
          <w:sz w:val="24"/>
          <w:szCs w:val="24"/>
          <w:vertAlign w:val="subscript"/>
        </w:rPr>
        <w:t>2</w:t>
      </w:r>
      <w:ins w:id="21" w:author="amittyagi" w:date="2024-07-19T16:11:00Z">
        <w:r w:rsidR="00E70BCF">
          <w:rPr>
            <w:rFonts w:ascii="Times New Roman" w:hAnsi="Times New Roman" w:cs="Times New Roman"/>
            <w:sz w:val="24"/>
            <w:szCs w:val="24"/>
            <w:vertAlign w:val="subscript"/>
          </w:rPr>
          <w:t xml:space="preserve"> </w:t>
        </w:r>
      </w:ins>
      <w:r w:rsidRPr="00F74CAE">
        <w:rPr>
          <w:rFonts w:ascii="Times New Roman" w:hAnsi="Times New Roman" w:cs="Times New Roman"/>
          <w:sz w:val="24"/>
          <w:szCs w:val="24"/>
        </w:rPr>
        <w:t xml:space="preserve">x </w:t>
      </w:r>
      <w:r w:rsidR="00154AD8" w:rsidRPr="00F74CAE">
        <w:rPr>
          <w:rFonts w:ascii="Times New Roman" w:hAnsi="Times New Roman" w:cs="Times New Roman"/>
          <w:sz w:val="24"/>
          <w:szCs w:val="24"/>
        </w:rPr>
        <w:t xml:space="preserve">10 </w:t>
      </w:r>
      <w:r w:rsidRPr="00F74CAE">
        <w:rPr>
          <w:rFonts w:ascii="Times New Roman" w:hAnsi="Times New Roman" w:cs="Times New Roman"/>
          <w:sz w:val="24"/>
          <w:szCs w:val="24"/>
        </w:rPr>
        <w:t>ml</w:t>
      </w:r>
    </w:p>
    <w:p w14:paraId="5A27A004" w14:textId="4FC475E4" w:rsidR="00D41C18" w:rsidRPr="001336E7" w:rsidRDefault="00154AD8" w:rsidP="0077722C">
      <w:pPr>
        <w:tabs>
          <w:tab w:val="left" w:pos="5400"/>
        </w:tabs>
        <w:spacing w:line="360" w:lineRule="auto"/>
        <w:ind w:left="720"/>
        <w:jc w:val="both"/>
        <w:rPr>
          <w:rFonts w:ascii="Times New Roman" w:hAnsi="Times New Roman" w:cs="Times New Roman"/>
          <w:sz w:val="24"/>
          <w:szCs w:val="24"/>
        </w:rPr>
      </w:pPr>
      <w:r w:rsidRPr="001336E7">
        <w:rPr>
          <w:rFonts w:ascii="Times New Roman" w:hAnsi="Times New Roman" w:cs="Times New Roman"/>
          <w:sz w:val="24"/>
          <w:szCs w:val="24"/>
        </w:rPr>
        <w:t>On calculati</w:t>
      </w:r>
      <w:r w:rsidR="00931F51" w:rsidRPr="001336E7">
        <w:rPr>
          <w:rFonts w:ascii="Times New Roman" w:hAnsi="Times New Roman" w:cs="Times New Roman"/>
          <w:sz w:val="24"/>
          <w:szCs w:val="24"/>
        </w:rPr>
        <w:t>on,</w:t>
      </w:r>
      <w:r w:rsidRPr="001336E7">
        <w:rPr>
          <w:rFonts w:ascii="Times New Roman" w:hAnsi="Times New Roman" w:cs="Times New Roman"/>
          <w:sz w:val="24"/>
          <w:szCs w:val="24"/>
        </w:rPr>
        <w:t xml:space="preserve"> we have M</w:t>
      </w:r>
      <w:r w:rsidRPr="001336E7">
        <w:rPr>
          <w:rFonts w:ascii="Times New Roman" w:hAnsi="Times New Roman" w:cs="Times New Roman"/>
          <w:sz w:val="24"/>
          <w:szCs w:val="24"/>
          <w:vertAlign w:val="subscript"/>
        </w:rPr>
        <w:t>2</w:t>
      </w:r>
      <w:r w:rsidR="00D41C18" w:rsidRPr="001336E7">
        <w:rPr>
          <w:rFonts w:ascii="Times New Roman" w:hAnsi="Times New Roman" w:cs="Times New Roman"/>
          <w:sz w:val="24"/>
          <w:szCs w:val="24"/>
        </w:rPr>
        <w:t xml:space="preserve"> as 0.0</w:t>
      </w:r>
      <w:r w:rsidR="001D46F5" w:rsidRPr="001336E7">
        <w:rPr>
          <w:rFonts w:ascii="Times New Roman" w:hAnsi="Times New Roman" w:cs="Times New Roman"/>
          <w:sz w:val="24"/>
          <w:szCs w:val="24"/>
        </w:rPr>
        <w:t>03M</w:t>
      </w:r>
      <w:r w:rsidR="001336E7" w:rsidRPr="001336E7">
        <w:rPr>
          <w:rFonts w:ascii="Times New Roman" w:hAnsi="Times New Roman" w:cs="Times New Roman"/>
          <w:sz w:val="24"/>
          <w:szCs w:val="24"/>
        </w:rPr>
        <w:t xml:space="preserve"> which is same as prepared concentration.</w:t>
      </w:r>
    </w:p>
    <w:tbl>
      <w:tblPr>
        <w:tblpPr w:leftFromText="180" w:rightFromText="180" w:vertAnchor="text" w:horzAnchor="margin" w:tblpXSpec="center" w:tblpY="560"/>
        <w:tblW w:w="9039" w:type="dxa"/>
        <w:tblLook w:val="04A0" w:firstRow="1" w:lastRow="0" w:firstColumn="1" w:lastColumn="0" w:noHBand="0" w:noVBand="1"/>
      </w:tblPr>
      <w:tblGrid>
        <w:gridCol w:w="1384"/>
        <w:gridCol w:w="1418"/>
        <w:gridCol w:w="1701"/>
        <w:gridCol w:w="2444"/>
        <w:gridCol w:w="2092"/>
      </w:tblGrid>
      <w:tr w:rsidR="001336E7" w:rsidRPr="00F74CAE" w14:paraId="61E4700F" w14:textId="77777777" w:rsidTr="001336E7">
        <w:trPr>
          <w:trHeight w:val="300"/>
        </w:trPr>
        <w:tc>
          <w:tcPr>
            <w:tcW w:w="1384" w:type="dxa"/>
            <w:tcBorders>
              <w:top w:val="single" w:sz="8" w:space="0" w:color="auto"/>
              <w:left w:val="single" w:sz="8" w:space="0" w:color="auto"/>
              <w:bottom w:val="single" w:sz="4" w:space="0" w:color="auto"/>
              <w:right w:val="nil"/>
            </w:tcBorders>
            <w:shd w:val="clear" w:color="auto" w:fill="A3DBFF"/>
            <w:noWrap/>
            <w:vAlign w:val="bottom"/>
            <w:hideMark/>
          </w:tcPr>
          <w:p w14:paraId="79D278CD"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Samples</w:t>
            </w:r>
          </w:p>
        </w:tc>
        <w:tc>
          <w:tcPr>
            <w:tcW w:w="1418" w:type="dxa"/>
            <w:tcBorders>
              <w:top w:val="single" w:sz="8" w:space="0" w:color="auto"/>
              <w:left w:val="single" w:sz="8" w:space="0" w:color="auto"/>
              <w:bottom w:val="single" w:sz="4" w:space="0" w:color="auto"/>
              <w:right w:val="single" w:sz="8" w:space="0" w:color="auto"/>
            </w:tcBorders>
            <w:shd w:val="clear" w:color="auto" w:fill="A3DBFF"/>
            <w:noWrap/>
            <w:vAlign w:val="bottom"/>
            <w:hideMark/>
          </w:tcPr>
          <w:p w14:paraId="1A715BFE"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vertAlign w:val="subscript"/>
                <w:lang w:eastAsia="en-IN"/>
              </w:rPr>
            </w:pPr>
            <w:r w:rsidRPr="00F74CAE">
              <w:rPr>
                <w:rFonts w:ascii="Times New Roman" w:eastAsia="Times New Roman" w:hAnsi="Times New Roman" w:cs="Times New Roman"/>
                <w:b/>
                <w:bCs/>
                <w:color w:val="000000"/>
                <w:kern w:val="0"/>
                <w:sz w:val="24"/>
                <w:szCs w:val="24"/>
                <w:lang w:eastAsia="en-IN"/>
              </w:rPr>
              <w:t>M</w:t>
            </w:r>
            <w:r w:rsidRPr="00F74CAE">
              <w:rPr>
                <w:rFonts w:ascii="Times New Roman" w:eastAsia="Times New Roman" w:hAnsi="Times New Roman" w:cs="Times New Roman"/>
                <w:b/>
                <w:bCs/>
                <w:color w:val="000000"/>
                <w:kern w:val="0"/>
                <w:sz w:val="24"/>
                <w:szCs w:val="24"/>
                <w:vertAlign w:val="subscript"/>
                <w:lang w:eastAsia="en-IN"/>
              </w:rPr>
              <w:t xml:space="preserve">1 </w:t>
            </w:r>
            <w:r w:rsidRPr="00F74CAE">
              <w:rPr>
                <w:rFonts w:ascii="Times New Roman" w:eastAsia="Times New Roman" w:hAnsi="Times New Roman" w:cs="Times New Roman"/>
                <w:b/>
                <w:bCs/>
                <w:color w:val="000000"/>
                <w:kern w:val="0"/>
                <w:sz w:val="24"/>
                <w:szCs w:val="24"/>
                <w:lang w:eastAsia="en-IN"/>
              </w:rPr>
              <w:t>(EDTA)</w:t>
            </w:r>
          </w:p>
        </w:tc>
        <w:tc>
          <w:tcPr>
            <w:tcW w:w="1701" w:type="dxa"/>
            <w:tcBorders>
              <w:top w:val="single" w:sz="8" w:space="0" w:color="auto"/>
              <w:left w:val="nil"/>
              <w:bottom w:val="single" w:sz="4" w:space="0" w:color="auto"/>
              <w:right w:val="single" w:sz="8" w:space="0" w:color="auto"/>
            </w:tcBorders>
            <w:shd w:val="clear" w:color="auto" w:fill="A3DBFF"/>
            <w:noWrap/>
            <w:vAlign w:val="bottom"/>
            <w:hideMark/>
          </w:tcPr>
          <w:p w14:paraId="09E2DB25"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V</w:t>
            </w:r>
            <w:r w:rsidRPr="00F74CAE">
              <w:rPr>
                <w:rFonts w:ascii="Times New Roman" w:eastAsia="Times New Roman" w:hAnsi="Times New Roman" w:cs="Times New Roman"/>
                <w:b/>
                <w:bCs/>
                <w:color w:val="000000"/>
                <w:kern w:val="0"/>
                <w:sz w:val="24"/>
                <w:szCs w:val="24"/>
                <w:vertAlign w:val="subscript"/>
                <w:lang w:eastAsia="en-IN"/>
              </w:rPr>
              <w:t>1</w:t>
            </w:r>
            <w:r w:rsidRPr="00F74CAE">
              <w:rPr>
                <w:rFonts w:ascii="Times New Roman" w:eastAsia="Times New Roman" w:hAnsi="Times New Roman" w:cs="Times New Roman"/>
                <w:b/>
                <w:bCs/>
                <w:color w:val="000000"/>
                <w:kern w:val="0"/>
                <w:sz w:val="24"/>
                <w:szCs w:val="24"/>
                <w:lang w:eastAsia="en-IN"/>
              </w:rPr>
              <w:t xml:space="preserve">(ml) EDTA </w:t>
            </w:r>
          </w:p>
        </w:tc>
        <w:tc>
          <w:tcPr>
            <w:tcW w:w="2444" w:type="dxa"/>
            <w:tcBorders>
              <w:top w:val="single" w:sz="8" w:space="0" w:color="auto"/>
              <w:left w:val="nil"/>
              <w:bottom w:val="single" w:sz="4" w:space="0" w:color="auto"/>
              <w:right w:val="single" w:sz="8" w:space="0" w:color="auto"/>
            </w:tcBorders>
            <w:shd w:val="clear" w:color="auto" w:fill="A3DBFF"/>
            <w:noWrap/>
            <w:vAlign w:val="bottom"/>
            <w:hideMark/>
          </w:tcPr>
          <w:p w14:paraId="5EFDD2F0"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vertAlign w:val="subscript"/>
                <w:lang w:eastAsia="en-IN"/>
              </w:rPr>
            </w:pPr>
            <w:r w:rsidRPr="00F74CAE">
              <w:rPr>
                <w:rFonts w:ascii="Times New Roman" w:eastAsia="Times New Roman" w:hAnsi="Times New Roman" w:cs="Times New Roman"/>
                <w:b/>
                <w:bCs/>
                <w:color w:val="000000"/>
                <w:kern w:val="0"/>
                <w:sz w:val="24"/>
                <w:szCs w:val="24"/>
                <w:lang w:eastAsia="en-IN"/>
              </w:rPr>
              <w:t>M</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(Control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w:t>
            </w:r>
          </w:p>
        </w:tc>
        <w:tc>
          <w:tcPr>
            <w:tcW w:w="2092" w:type="dxa"/>
            <w:tcBorders>
              <w:top w:val="single" w:sz="8" w:space="0" w:color="auto"/>
              <w:left w:val="nil"/>
              <w:bottom w:val="single" w:sz="4" w:space="0" w:color="auto"/>
              <w:right w:val="single" w:sz="8" w:space="0" w:color="auto"/>
            </w:tcBorders>
            <w:shd w:val="clear" w:color="auto" w:fill="A3DBFF"/>
            <w:noWrap/>
            <w:vAlign w:val="bottom"/>
            <w:hideMark/>
          </w:tcPr>
          <w:p w14:paraId="4A921961"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V</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(ml) COCl</w:t>
            </w:r>
            <w:r w:rsidRPr="00F74CAE">
              <w:rPr>
                <w:rFonts w:ascii="Times New Roman" w:eastAsia="Times New Roman" w:hAnsi="Times New Roman" w:cs="Times New Roman"/>
                <w:b/>
                <w:bCs/>
                <w:color w:val="000000"/>
                <w:kern w:val="0"/>
                <w:sz w:val="24"/>
                <w:szCs w:val="24"/>
                <w:vertAlign w:val="subscript"/>
                <w:lang w:eastAsia="en-IN"/>
              </w:rPr>
              <w:t>2</w:t>
            </w:r>
          </w:p>
        </w:tc>
      </w:tr>
      <w:tr w:rsidR="001336E7" w:rsidRPr="00F74CAE" w14:paraId="3D6AB1AC" w14:textId="77777777" w:rsidTr="001336E7">
        <w:trPr>
          <w:trHeight w:val="644"/>
        </w:trPr>
        <w:tc>
          <w:tcPr>
            <w:tcW w:w="1384" w:type="dxa"/>
            <w:tcBorders>
              <w:top w:val="single" w:sz="8" w:space="0" w:color="auto"/>
              <w:left w:val="single" w:sz="8" w:space="0" w:color="auto"/>
              <w:bottom w:val="single" w:sz="4" w:space="0" w:color="auto"/>
              <w:right w:val="nil"/>
            </w:tcBorders>
            <w:shd w:val="clear" w:color="auto" w:fill="auto"/>
            <w:noWrap/>
            <w:vAlign w:val="bottom"/>
            <w:hideMark/>
          </w:tcPr>
          <w:p w14:paraId="13ABD6C7" w14:textId="77777777" w:rsidR="001336E7" w:rsidRPr="00F74CAE" w:rsidRDefault="001336E7" w:rsidP="001336E7">
            <w:pPr>
              <w:spacing w:before="120" w:after="12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Control</w:t>
            </w:r>
          </w:p>
        </w:tc>
        <w:tc>
          <w:tcPr>
            <w:tcW w:w="1418"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425B5647" w14:textId="77777777" w:rsidR="001336E7" w:rsidRPr="00F74CAE" w:rsidRDefault="001336E7" w:rsidP="001336E7">
            <w:pPr>
              <w:spacing w:before="120" w:after="120" w:line="360"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Cs/>
                <w:color w:val="000000"/>
                <w:kern w:val="0"/>
                <w:sz w:val="24"/>
                <w:szCs w:val="24"/>
                <w:lang w:eastAsia="en-IN"/>
              </w:rPr>
              <w:t>0.01</w:t>
            </w:r>
          </w:p>
        </w:tc>
        <w:tc>
          <w:tcPr>
            <w:tcW w:w="1701" w:type="dxa"/>
            <w:tcBorders>
              <w:top w:val="single" w:sz="8" w:space="0" w:color="auto"/>
              <w:left w:val="nil"/>
              <w:bottom w:val="single" w:sz="4" w:space="0" w:color="auto"/>
              <w:right w:val="single" w:sz="8" w:space="0" w:color="auto"/>
            </w:tcBorders>
            <w:shd w:val="clear" w:color="auto" w:fill="auto"/>
            <w:noWrap/>
            <w:vAlign w:val="bottom"/>
            <w:hideMark/>
          </w:tcPr>
          <w:p w14:paraId="4509AE4B" w14:textId="77777777" w:rsidR="001336E7" w:rsidRPr="00F74CAE" w:rsidRDefault="001336E7" w:rsidP="001336E7">
            <w:pPr>
              <w:spacing w:before="120" w:after="120" w:line="360"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Cs/>
                <w:color w:val="000000"/>
                <w:kern w:val="0"/>
                <w:sz w:val="24"/>
                <w:szCs w:val="24"/>
                <w:lang w:eastAsia="en-IN"/>
              </w:rPr>
              <w:t>3.1</w:t>
            </w:r>
          </w:p>
        </w:tc>
        <w:tc>
          <w:tcPr>
            <w:tcW w:w="2444" w:type="dxa"/>
            <w:tcBorders>
              <w:top w:val="single" w:sz="8" w:space="0" w:color="auto"/>
              <w:left w:val="nil"/>
              <w:bottom w:val="single" w:sz="4" w:space="0" w:color="auto"/>
              <w:right w:val="single" w:sz="8" w:space="0" w:color="auto"/>
            </w:tcBorders>
            <w:shd w:val="clear" w:color="auto" w:fill="auto"/>
            <w:noWrap/>
            <w:vAlign w:val="bottom"/>
            <w:hideMark/>
          </w:tcPr>
          <w:p w14:paraId="1F705E8C" w14:textId="77777777" w:rsidR="001336E7" w:rsidRPr="00F74CAE" w:rsidRDefault="001336E7" w:rsidP="001336E7">
            <w:pPr>
              <w:spacing w:before="120" w:after="120" w:line="360"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Cs/>
                <w:color w:val="000000"/>
                <w:kern w:val="0"/>
                <w:sz w:val="24"/>
                <w:szCs w:val="24"/>
                <w:lang w:eastAsia="en-IN"/>
              </w:rPr>
              <w:t>0.003</w:t>
            </w:r>
          </w:p>
        </w:tc>
        <w:tc>
          <w:tcPr>
            <w:tcW w:w="2092" w:type="dxa"/>
            <w:tcBorders>
              <w:top w:val="single" w:sz="8" w:space="0" w:color="auto"/>
              <w:left w:val="nil"/>
              <w:bottom w:val="single" w:sz="4" w:space="0" w:color="auto"/>
              <w:right w:val="single" w:sz="8" w:space="0" w:color="auto"/>
            </w:tcBorders>
            <w:shd w:val="clear" w:color="auto" w:fill="auto"/>
            <w:noWrap/>
            <w:vAlign w:val="bottom"/>
            <w:hideMark/>
          </w:tcPr>
          <w:p w14:paraId="34E7D888" w14:textId="77777777" w:rsidR="001336E7" w:rsidRPr="00F74CAE" w:rsidRDefault="001336E7" w:rsidP="001336E7">
            <w:pPr>
              <w:spacing w:before="120" w:after="120" w:line="360"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Cs/>
                <w:color w:val="000000"/>
                <w:kern w:val="0"/>
                <w:sz w:val="24"/>
                <w:szCs w:val="24"/>
                <w:lang w:eastAsia="en-IN"/>
              </w:rPr>
              <w:t>10</w:t>
            </w:r>
          </w:p>
        </w:tc>
      </w:tr>
      <w:tr w:rsidR="001336E7" w:rsidRPr="00F74CAE" w14:paraId="17E8F628" w14:textId="77777777" w:rsidTr="001336E7">
        <w:trPr>
          <w:trHeight w:val="300"/>
        </w:trPr>
        <w:tc>
          <w:tcPr>
            <w:tcW w:w="1384" w:type="dxa"/>
            <w:tcBorders>
              <w:top w:val="single" w:sz="8" w:space="0" w:color="auto"/>
              <w:left w:val="single" w:sz="8" w:space="0" w:color="auto"/>
              <w:bottom w:val="single" w:sz="4" w:space="0" w:color="auto"/>
              <w:right w:val="nil"/>
            </w:tcBorders>
            <w:shd w:val="clear" w:color="auto" w:fill="A3DBFF"/>
            <w:noWrap/>
            <w:vAlign w:val="bottom"/>
          </w:tcPr>
          <w:p w14:paraId="412EEC46"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Samples</w:t>
            </w:r>
          </w:p>
        </w:tc>
        <w:tc>
          <w:tcPr>
            <w:tcW w:w="1418" w:type="dxa"/>
            <w:tcBorders>
              <w:top w:val="single" w:sz="8" w:space="0" w:color="auto"/>
              <w:left w:val="single" w:sz="8" w:space="0" w:color="auto"/>
              <w:bottom w:val="single" w:sz="4" w:space="0" w:color="auto"/>
              <w:right w:val="single" w:sz="8" w:space="0" w:color="auto"/>
            </w:tcBorders>
            <w:shd w:val="clear" w:color="auto" w:fill="A3DBFF"/>
            <w:noWrap/>
            <w:vAlign w:val="bottom"/>
          </w:tcPr>
          <w:p w14:paraId="402B1CA3" w14:textId="77777777" w:rsidR="001336E7" w:rsidRPr="00F74CAE" w:rsidRDefault="001336E7" w:rsidP="001336E7">
            <w:pPr>
              <w:spacing w:after="0" w:line="360"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M</w:t>
            </w:r>
            <w:r w:rsidRPr="00F74CAE">
              <w:rPr>
                <w:rFonts w:ascii="Times New Roman" w:eastAsia="Times New Roman" w:hAnsi="Times New Roman" w:cs="Times New Roman"/>
                <w:b/>
                <w:bCs/>
                <w:color w:val="000000"/>
                <w:kern w:val="0"/>
                <w:sz w:val="24"/>
                <w:szCs w:val="24"/>
                <w:vertAlign w:val="subscript"/>
                <w:lang w:eastAsia="en-IN"/>
              </w:rPr>
              <w:t xml:space="preserve">1 </w:t>
            </w:r>
            <w:r w:rsidRPr="00F74CAE">
              <w:rPr>
                <w:rFonts w:ascii="Times New Roman" w:eastAsia="Times New Roman" w:hAnsi="Times New Roman" w:cs="Times New Roman"/>
                <w:b/>
                <w:bCs/>
                <w:color w:val="000000"/>
                <w:kern w:val="0"/>
                <w:sz w:val="24"/>
                <w:szCs w:val="24"/>
                <w:lang w:eastAsia="en-IN"/>
              </w:rPr>
              <w:t>(EDTA)</w:t>
            </w:r>
          </w:p>
        </w:tc>
        <w:tc>
          <w:tcPr>
            <w:tcW w:w="1701" w:type="dxa"/>
            <w:tcBorders>
              <w:top w:val="single" w:sz="8" w:space="0" w:color="auto"/>
              <w:left w:val="nil"/>
              <w:bottom w:val="single" w:sz="4" w:space="0" w:color="auto"/>
              <w:right w:val="single" w:sz="8" w:space="0" w:color="auto"/>
            </w:tcBorders>
            <w:shd w:val="clear" w:color="auto" w:fill="A3DBFF"/>
            <w:noWrap/>
            <w:vAlign w:val="bottom"/>
          </w:tcPr>
          <w:p w14:paraId="50F65F92" w14:textId="77777777" w:rsidR="001336E7" w:rsidRPr="00F74CAE" w:rsidRDefault="001336E7" w:rsidP="001336E7">
            <w:pPr>
              <w:spacing w:after="0" w:line="360"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V</w:t>
            </w:r>
            <w:r w:rsidRPr="00F74CAE">
              <w:rPr>
                <w:rFonts w:ascii="Times New Roman" w:eastAsia="Times New Roman" w:hAnsi="Times New Roman" w:cs="Times New Roman"/>
                <w:b/>
                <w:bCs/>
                <w:color w:val="000000"/>
                <w:kern w:val="0"/>
                <w:sz w:val="24"/>
                <w:szCs w:val="24"/>
                <w:vertAlign w:val="subscript"/>
                <w:lang w:eastAsia="en-IN"/>
              </w:rPr>
              <w:t xml:space="preserve">1 </w:t>
            </w:r>
            <w:r w:rsidRPr="00F74CAE">
              <w:rPr>
                <w:rFonts w:ascii="Times New Roman" w:eastAsia="Times New Roman" w:hAnsi="Times New Roman" w:cs="Times New Roman"/>
                <w:b/>
                <w:bCs/>
                <w:color w:val="000000"/>
                <w:kern w:val="0"/>
                <w:sz w:val="24"/>
                <w:szCs w:val="24"/>
                <w:lang w:eastAsia="en-IN"/>
              </w:rPr>
              <w:t>(ml)</w:t>
            </w:r>
          </w:p>
        </w:tc>
        <w:tc>
          <w:tcPr>
            <w:tcW w:w="2444" w:type="dxa"/>
            <w:tcBorders>
              <w:top w:val="single" w:sz="8" w:space="0" w:color="auto"/>
              <w:left w:val="nil"/>
              <w:bottom w:val="single" w:sz="4" w:space="0" w:color="auto"/>
              <w:right w:val="single" w:sz="8" w:space="0" w:color="auto"/>
            </w:tcBorders>
            <w:shd w:val="clear" w:color="auto" w:fill="A3DBFF"/>
            <w:noWrap/>
            <w:vAlign w:val="bottom"/>
          </w:tcPr>
          <w:p w14:paraId="16BD5363" w14:textId="77777777" w:rsidR="001336E7" w:rsidRPr="00F74CAE" w:rsidRDefault="001336E7" w:rsidP="001336E7">
            <w:pPr>
              <w:spacing w:after="0" w:line="360"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M</w:t>
            </w:r>
            <w:r w:rsidRPr="00F74CAE">
              <w:rPr>
                <w:rFonts w:ascii="Times New Roman" w:eastAsia="Times New Roman" w:hAnsi="Times New Roman" w:cs="Times New Roman"/>
                <w:b/>
                <w:bCs/>
                <w:color w:val="000000"/>
                <w:kern w:val="0"/>
                <w:sz w:val="24"/>
                <w:szCs w:val="24"/>
                <w:vertAlign w:val="subscript"/>
                <w:lang w:eastAsia="en-IN"/>
              </w:rPr>
              <w:t xml:space="preserve">2 </w:t>
            </w:r>
            <w:r w:rsidRPr="00F74CAE">
              <w:rPr>
                <w:rFonts w:ascii="Times New Roman" w:eastAsia="Times New Roman" w:hAnsi="Times New Roman" w:cs="Times New Roman"/>
                <w:b/>
                <w:bCs/>
                <w:color w:val="000000"/>
                <w:kern w:val="0"/>
                <w:sz w:val="24"/>
                <w:szCs w:val="24"/>
                <w:lang w:eastAsia="en-IN"/>
              </w:rPr>
              <w:t>(Unknown CoCl2)</w:t>
            </w:r>
          </w:p>
        </w:tc>
        <w:tc>
          <w:tcPr>
            <w:tcW w:w="2092" w:type="dxa"/>
            <w:tcBorders>
              <w:top w:val="single" w:sz="8" w:space="0" w:color="auto"/>
              <w:left w:val="nil"/>
              <w:bottom w:val="single" w:sz="4" w:space="0" w:color="auto"/>
              <w:right w:val="single" w:sz="8" w:space="0" w:color="auto"/>
            </w:tcBorders>
            <w:shd w:val="clear" w:color="auto" w:fill="A3DBFF"/>
            <w:noWrap/>
            <w:vAlign w:val="bottom"/>
          </w:tcPr>
          <w:p w14:paraId="7834AD4A" w14:textId="77777777" w:rsidR="001336E7" w:rsidRPr="00F74CAE" w:rsidRDefault="001336E7" w:rsidP="001336E7">
            <w:pPr>
              <w:spacing w:after="0" w:line="360"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V</w:t>
            </w:r>
            <w:r w:rsidRPr="00F74CAE">
              <w:rPr>
                <w:rFonts w:ascii="Times New Roman" w:eastAsia="Times New Roman" w:hAnsi="Times New Roman" w:cs="Times New Roman"/>
                <w:b/>
                <w:bCs/>
                <w:color w:val="000000"/>
                <w:kern w:val="0"/>
                <w:sz w:val="24"/>
                <w:szCs w:val="24"/>
                <w:vertAlign w:val="subscript"/>
                <w:lang w:eastAsia="en-IN"/>
              </w:rPr>
              <w:t xml:space="preserve">2 </w:t>
            </w:r>
            <w:r w:rsidRPr="00F74CAE">
              <w:rPr>
                <w:rFonts w:ascii="Times New Roman" w:eastAsia="Times New Roman" w:hAnsi="Times New Roman" w:cs="Times New Roman"/>
                <w:b/>
                <w:bCs/>
                <w:color w:val="000000"/>
                <w:kern w:val="0"/>
                <w:sz w:val="24"/>
                <w:szCs w:val="24"/>
                <w:lang w:eastAsia="en-IN"/>
              </w:rPr>
              <w:t>(ml) COCl</w:t>
            </w:r>
            <w:r w:rsidRPr="00F74CAE">
              <w:rPr>
                <w:rFonts w:ascii="Times New Roman" w:eastAsia="Times New Roman" w:hAnsi="Times New Roman" w:cs="Times New Roman"/>
                <w:b/>
                <w:bCs/>
                <w:color w:val="000000"/>
                <w:kern w:val="0"/>
                <w:sz w:val="24"/>
                <w:szCs w:val="24"/>
                <w:vertAlign w:val="subscript"/>
                <w:lang w:eastAsia="en-IN"/>
              </w:rPr>
              <w:t>2</w:t>
            </w:r>
          </w:p>
        </w:tc>
      </w:tr>
      <w:tr w:rsidR="001336E7" w:rsidRPr="00F74CAE" w14:paraId="79A326E7" w14:textId="77777777" w:rsidTr="001336E7">
        <w:trPr>
          <w:trHeight w:val="288"/>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382330"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S1</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ACD4B"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927C74"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0.8</w:t>
            </w:r>
          </w:p>
        </w:tc>
        <w:tc>
          <w:tcPr>
            <w:tcW w:w="2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D4F8D"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0.0008</w:t>
            </w:r>
          </w:p>
        </w:tc>
        <w:tc>
          <w:tcPr>
            <w:tcW w:w="2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A18CCB"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10</w:t>
            </w:r>
          </w:p>
        </w:tc>
      </w:tr>
      <w:tr w:rsidR="001336E7" w:rsidRPr="00F74CAE" w14:paraId="7ACC4EA9" w14:textId="77777777" w:rsidTr="001336E7">
        <w:trPr>
          <w:trHeight w:val="288"/>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185FFC"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S2</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707F5"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6931CD"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w:t>
            </w:r>
            <w:r>
              <w:rPr>
                <w:rFonts w:ascii="Times New Roman" w:eastAsia="Times New Roman" w:hAnsi="Times New Roman" w:cs="Times New Roman"/>
                <w:color w:val="000000"/>
                <w:kern w:val="0"/>
                <w:sz w:val="24"/>
                <w:szCs w:val="24"/>
                <w:lang w:eastAsia="en-IN"/>
              </w:rPr>
              <w:t>5</w:t>
            </w:r>
          </w:p>
        </w:tc>
        <w:tc>
          <w:tcPr>
            <w:tcW w:w="2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A85040"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w:t>
            </w:r>
            <w:r>
              <w:rPr>
                <w:rFonts w:ascii="Times New Roman" w:eastAsia="Times New Roman" w:hAnsi="Times New Roman" w:cs="Times New Roman"/>
                <w:color w:val="000000"/>
                <w:kern w:val="0"/>
                <w:sz w:val="24"/>
                <w:szCs w:val="24"/>
                <w:lang w:eastAsia="en-IN"/>
              </w:rPr>
              <w:t>5</w:t>
            </w:r>
          </w:p>
        </w:tc>
        <w:tc>
          <w:tcPr>
            <w:tcW w:w="2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1B8BBA"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10</w:t>
            </w:r>
          </w:p>
        </w:tc>
      </w:tr>
      <w:tr w:rsidR="001336E7" w:rsidRPr="00F74CAE" w14:paraId="63DA9FBE" w14:textId="77777777" w:rsidTr="001336E7">
        <w:trPr>
          <w:trHeight w:val="288"/>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F29F69"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S3</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A35EB"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349BF"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1.5</w:t>
            </w:r>
          </w:p>
        </w:tc>
        <w:tc>
          <w:tcPr>
            <w:tcW w:w="2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40E1E7"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0.0015</w:t>
            </w:r>
          </w:p>
        </w:tc>
        <w:tc>
          <w:tcPr>
            <w:tcW w:w="2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2739A2"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10</w:t>
            </w:r>
          </w:p>
        </w:tc>
      </w:tr>
      <w:tr w:rsidR="001336E7" w:rsidRPr="00F74CAE" w14:paraId="206A4753" w14:textId="77777777" w:rsidTr="001336E7">
        <w:trPr>
          <w:trHeight w:val="288"/>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F1616"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S4</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6F3093"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71E10"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2.5</w:t>
            </w:r>
          </w:p>
        </w:tc>
        <w:tc>
          <w:tcPr>
            <w:tcW w:w="2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394187"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0.0025</w:t>
            </w:r>
          </w:p>
        </w:tc>
        <w:tc>
          <w:tcPr>
            <w:tcW w:w="2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93993C"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10</w:t>
            </w:r>
          </w:p>
        </w:tc>
      </w:tr>
      <w:tr w:rsidR="001336E7" w:rsidRPr="00F74CAE" w14:paraId="34CD473F" w14:textId="77777777" w:rsidTr="001336E7">
        <w:trPr>
          <w:trHeight w:val="288"/>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3EFB4B"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S5</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B324F"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5ADCE"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1.3</w:t>
            </w:r>
          </w:p>
        </w:tc>
        <w:tc>
          <w:tcPr>
            <w:tcW w:w="2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E99F03"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0.0013</w:t>
            </w:r>
          </w:p>
        </w:tc>
        <w:tc>
          <w:tcPr>
            <w:tcW w:w="2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6147F"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10</w:t>
            </w:r>
          </w:p>
        </w:tc>
      </w:tr>
      <w:tr w:rsidR="001336E7" w:rsidRPr="00F74CAE" w14:paraId="6D962263" w14:textId="77777777" w:rsidTr="001336E7">
        <w:trPr>
          <w:trHeight w:val="300"/>
        </w:trPr>
        <w:tc>
          <w:tcPr>
            <w:tcW w:w="13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330012" w14:textId="77777777" w:rsidR="001336E7" w:rsidRPr="00F74CAE" w:rsidRDefault="001336E7"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S6</w:t>
            </w:r>
          </w:p>
        </w:tc>
        <w:tc>
          <w:tcPr>
            <w:tcW w:w="141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96979E"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0.01</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436382"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1.9</w:t>
            </w:r>
          </w:p>
        </w:tc>
        <w:tc>
          <w:tcPr>
            <w:tcW w:w="24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4D6DA1"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0.0019</w:t>
            </w:r>
          </w:p>
        </w:tc>
        <w:tc>
          <w:tcPr>
            <w:tcW w:w="20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3BFE9" w14:textId="77777777" w:rsidR="001336E7" w:rsidRPr="00F74CAE" w:rsidRDefault="001336E7" w:rsidP="001336E7">
            <w:pPr>
              <w:spacing w:after="0" w:line="360"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10</w:t>
            </w:r>
          </w:p>
        </w:tc>
      </w:tr>
    </w:tbl>
    <w:p w14:paraId="3D329949" w14:textId="77777777" w:rsidR="00631110" w:rsidRPr="00F74CAE" w:rsidRDefault="00631110" w:rsidP="001336E7">
      <w:pPr>
        <w:pStyle w:val="ListParagraph"/>
        <w:tabs>
          <w:tab w:val="left" w:pos="5400"/>
        </w:tabs>
        <w:spacing w:line="360" w:lineRule="auto"/>
        <w:ind w:left="-180"/>
        <w:jc w:val="both"/>
        <w:rPr>
          <w:rFonts w:ascii="Times New Roman" w:hAnsi="Times New Roman" w:cs="Times New Roman"/>
          <w:sz w:val="24"/>
          <w:szCs w:val="24"/>
        </w:rPr>
      </w:pPr>
    </w:p>
    <w:p w14:paraId="005E428C" w14:textId="75EDFA15" w:rsidR="00E6044C" w:rsidRDefault="00E6044C" w:rsidP="001336E7">
      <w:pPr>
        <w:tabs>
          <w:tab w:val="left" w:pos="7788"/>
        </w:tabs>
        <w:spacing w:line="360" w:lineRule="auto"/>
        <w:jc w:val="both"/>
        <w:rPr>
          <w:rFonts w:ascii="Times New Roman" w:hAnsi="Times New Roman" w:cs="Times New Roman"/>
          <w:sz w:val="24"/>
          <w:szCs w:val="24"/>
        </w:rPr>
      </w:pPr>
    </w:p>
    <w:p w14:paraId="60F6714E" w14:textId="77777777" w:rsidR="0077722C" w:rsidRDefault="0077722C" w:rsidP="001336E7">
      <w:pPr>
        <w:tabs>
          <w:tab w:val="left" w:pos="7788"/>
        </w:tabs>
        <w:spacing w:line="360" w:lineRule="auto"/>
        <w:jc w:val="both"/>
        <w:rPr>
          <w:rFonts w:ascii="Times New Roman" w:hAnsi="Times New Roman" w:cs="Times New Roman"/>
          <w:sz w:val="24"/>
          <w:szCs w:val="24"/>
        </w:rPr>
      </w:pPr>
    </w:p>
    <w:p w14:paraId="74DE938B" w14:textId="77777777" w:rsidR="0077722C" w:rsidRDefault="0077722C" w:rsidP="001336E7">
      <w:pPr>
        <w:tabs>
          <w:tab w:val="left" w:pos="7788"/>
        </w:tabs>
        <w:spacing w:line="360" w:lineRule="auto"/>
        <w:jc w:val="both"/>
        <w:rPr>
          <w:rFonts w:ascii="Times New Roman" w:hAnsi="Times New Roman" w:cs="Times New Roman"/>
          <w:sz w:val="24"/>
          <w:szCs w:val="24"/>
        </w:rPr>
      </w:pPr>
    </w:p>
    <w:p w14:paraId="6EF1C93F" w14:textId="77777777" w:rsidR="0077722C" w:rsidRDefault="0077722C" w:rsidP="001336E7">
      <w:pPr>
        <w:tabs>
          <w:tab w:val="left" w:pos="7788"/>
        </w:tabs>
        <w:spacing w:line="360" w:lineRule="auto"/>
        <w:jc w:val="both"/>
        <w:rPr>
          <w:rFonts w:ascii="Times New Roman" w:hAnsi="Times New Roman" w:cs="Times New Roman"/>
          <w:sz w:val="24"/>
          <w:szCs w:val="24"/>
        </w:rPr>
      </w:pPr>
    </w:p>
    <w:p w14:paraId="646E14F1" w14:textId="77777777" w:rsidR="0077722C" w:rsidRDefault="0077722C" w:rsidP="001336E7">
      <w:pPr>
        <w:tabs>
          <w:tab w:val="left" w:pos="7788"/>
        </w:tabs>
        <w:spacing w:line="360" w:lineRule="auto"/>
        <w:jc w:val="both"/>
        <w:rPr>
          <w:rFonts w:ascii="Times New Roman" w:hAnsi="Times New Roman" w:cs="Times New Roman"/>
          <w:sz w:val="24"/>
          <w:szCs w:val="24"/>
        </w:rPr>
      </w:pPr>
    </w:p>
    <w:p w14:paraId="62BC36F4" w14:textId="77777777" w:rsidR="001336E7" w:rsidRPr="001336E7" w:rsidRDefault="001336E7" w:rsidP="001336E7">
      <w:pPr>
        <w:tabs>
          <w:tab w:val="left" w:pos="7788"/>
        </w:tabs>
        <w:spacing w:line="360" w:lineRule="auto"/>
        <w:jc w:val="both"/>
        <w:rPr>
          <w:rFonts w:ascii="Times New Roman" w:hAnsi="Times New Roman" w:cs="Times New Roman"/>
          <w:sz w:val="24"/>
          <w:szCs w:val="24"/>
        </w:rPr>
      </w:pPr>
    </w:p>
    <w:tbl>
      <w:tblPr>
        <w:tblpPr w:leftFromText="180" w:rightFromText="180" w:vertAnchor="text" w:horzAnchor="page" w:tblpX="1387" w:tblpY="36"/>
        <w:tblW w:w="9606" w:type="dxa"/>
        <w:tblLook w:val="04A0" w:firstRow="1" w:lastRow="0" w:firstColumn="1" w:lastColumn="0" w:noHBand="0" w:noVBand="1"/>
      </w:tblPr>
      <w:tblGrid>
        <w:gridCol w:w="1985"/>
        <w:gridCol w:w="1951"/>
        <w:gridCol w:w="2268"/>
        <w:gridCol w:w="1842"/>
        <w:gridCol w:w="1560"/>
      </w:tblGrid>
      <w:tr w:rsidR="00C16D38" w:rsidRPr="00F74CAE" w14:paraId="7DB7BA6B" w14:textId="77777777" w:rsidTr="00C16D38">
        <w:trPr>
          <w:trHeight w:val="300"/>
        </w:trPr>
        <w:tc>
          <w:tcPr>
            <w:tcW w:w="1985" w:type="dxa"/>
            <w:tcBorders>
              <w:top w:val="single" w:sz="8" w:space="0" w:color="auto"/>
              <w:left w:val="single" w:sz="8" w:space="0" w:color="auto"/>
              <w:bottom w:val="single" w:sz="4" w:space="0" w:color="auto"/>
              <w:right w:val="nil"/>
            </w:tcBorders>
            <w:shd w:val="clear" w:color="auto" w:fill="A3DBFF"/>
            <w:noWrap/>
            <w:hideMark/>
          </w:tcPr>
          <w:p w14:paraId="3B2B965A"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p>
          <w:p w14:paraId="1233DBF5"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Samples</w:t>
            </w:r>
          </w:p>
        </w:tc>
        <w:tc>
          <w:tcPr>
            <w:tcW w:w="1951" w:type="dxa"/>
            <w:tcBorders>
              <w:top w:val="single" w:sz="8" w:space="0" w:color="auto"/>
              <w:left w:val="single" w:sz="8" w:space="0" w:color="auto"/>
              <w:bottom w:val="single" w:sz="4" w:space="0" w:color="auto"/>
              <w:right w:val="single" w:sz="8" w:space="0" w:color="auto"/>
            </w:tcBorders>
            <w:shd w:val="clear" w:color="auto" w:fill="A3DBFF"/>
            <w:noWrap/>
            <w:vAlign w:val="bottom"/>
            <w:hideMark/>
          </w:tcPr>
          <w:p w14:paraId="6A89FF06"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Molarity of Standard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before titration</w:t>
            </w:r>
          </w:p>
        </w:tc>
        <w:tc>
          <w:tcPr>
            <w:tcW w:w="2268" w:type="dxa"/>
            <w:tcBorders>
              <w:top w:val="single" w:sz="8" w:space="0" w:color="auto"/>
              <w:left w:val="nil"/>
              <w:bottom w:val="single" w:sz="4" w:space="0" w:color="auto"/>
              <w:right w:val="single" w:sz="8" w:space="0" w:color="auto"/>
            </w:tcBorders>
            <w:shd w:val="clear" w:color="auto" w:fill="A3DBFF"/>
            <w:noWrap/>
            <w:hideMark/>
          </w:tcPr>
          <w:p w14:paraId="4B096BC9"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vertAlign w:val="subscript"/>
                <w:lang w:eastAsia="en-IN"/>
              </w:rPr>
            </w:pPr>
            <w:r w:rsidRPr="00F74CAE">
              <w:rPr>
                <w:rFonts w:ascii="Times New Roman" w:eastAsia="Times New Roman" w:hAnsi="Times New Roman" w:cs="Times New Roman"/>
                <w:b/>
                <w:bCs/>
                <w:color w:val="000000"/>
                <w:kern w:val="0"/>
                <w:sz w:val="24"/>
                <w:szCs w:val="24"/>
                <w:lang w:eastAsia="en-IN"/>
              </w:rPr>
              <w:t>Molarity of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after titration</w:t>
            </w:r>
          </w:p>
        </w:tc>
        <w:tc>
          <w:tcPr>
            <w:tcW w:w="1842" w:type="dxa"/>
            <w:tcBorders>
              <w:top w:val="single" w:sz="8" w:space="0" w:color="auto"/>
              <w:left w:val="nil"/>
              <w:bottom w:val="single" w:sz="4" w:space="0" w:color="auto"/>
              <w:right w:val="single" w:sz="8" w:space="0" w:color="auto"/>
            </w:tcBorders>
            <w:shd w:val="clear" w:color="auto" w:fill="A3DBFF"/>
          </w:tcPr>
          <w:p w14:paraId="4378D95B" w14:textId="77777777" w:rsidR="00C16D38" w:rsidRPr="00F74CAE" w:rsidRDefault="007A0BE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w:t>
            </w:r>
          </w:p>
        </w:tc>
        <w:tc>
          <w:tcPr>
            <w:tcW w:w="1560" w:type="dxa"/>
            <w:tcBorders>
              <w:top w:val="single" w:sz="8" w:space="0" w:color="auto"/>
              <w:left w:val="nil"/>
              <w:bottom w:val="single" w:sz="4" w:space="0" w:color="auto"/>
              <w:right w:val="single" w:sz="8" w:space="0" w:color="auto"/>
            </w:tcBorders>
            <w:shd w:val="clear" w:color="auto" w:fill="A3DBFF"/>
          </w:tcPr>
          <w:p w14:paraId="0E376203" w14:textId="77777777" w:rsidR="00C16D38" w:rsidRPr="00F74CAE" w:rsidRDefault="007A0BE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w:t>
            </w:r>
          </w:p>
        </w:tc>
      </w:tr>
      <w:tr w:rsidR="00C16D38" w:rsidRPr="00F74CAE" w14:paraId="69EA19BD" w14:textId="77777777" w:rsidTr="00C16D38">
        <w:trPr>
          <w:trHeight w:val="644"/>
        </w:trPr>
        <w:tc>
          <w:tcPr>
            <w:tcW w:w="1985" w:type="dxa"/>
            <w:tcBorders>
              <w:top w:val="single" w:sz="8" w:space="0" w:color="auto"/>
              <w:left w:val="single" w:sz="8" w:space="0" w:color="auto"/>
              <w:bottom w:val="single" w:sz="4" w:space="0" w:color="auto"/>
              <w:right w:val="nil"/>
            </w:tcBorders>
            <w:shd w:val="clear" w:color="auto" w:fill="auto"/>
            <w:noWrap/>
            <w:vAlign w:val="bottom"/>
            <w:hideMark/>
          </w:tcPr>
          <w:p w14:paraId="0C7796F5" w14:textId="77777777" w:rsidR="00C16D38" w:rsidRPr="00F74CAE" w:rsidRDefault="00C16D38" w:rsidP="001336E7">
            <w:pPr>
              <w:spacing w:before="120" w:after="12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Control (S0)</w:t>
            </w:r>
          </w:p>
        </w:tc>
        <w:tc>
          <w:tcPr>
            <w:tcW w:w="1951" w:type="dxa"/>
            <w:tcBorders>
              <w:top w:val="single" w:sz="8" w:space="0" w:color="auto"/>
              <w:left w:val="single" w:sz="8" w:space="0" w:color="auto"/>
              <w:bottom w:val="single" w:sz="4" w:space="0" w:color="auto"/>
              <w:right w:val="single" w:sz="8" w:space="0" w:color="auto"/>
            </w:tcBorders>
            <w:shd w:val="clear" w:color="auto" w:fill="auto"/>
            <w:noWrap/>
            <w:vAlign w:val="bottom"/>
            <w:hideMark/>
          </w:tcPr>
          <w:p w14:paraId="62E6E0AF" w14:textId="77777777" w:rsidR="00C16D38" w:rsidRPr="00F74CAE" w:rsidRDefault="00C16D38" w:rsidP="001336E7">
            <w:pPr>
              <w:spacing w:before="120" w:after="120" w:line="276"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Cs/>
                <w:color w:val="000000"/>
                <w:kern w:val="0"/>
                <w:sz w:val="24"/>
                <w:szCs w:val="24"/>
                <w:lang w:eastAsia="en-IN"/>
              </w:rPr>
              <w:t>0.003</w:t>
            </w:r>
          </w:p>
        </w:tc>
        <w:tc>
          <w:tcPr>
            <w:tcW w:w="2268" w:type="dxa"/>
            <w:tcBorders>
              <w:top w:val="single" w:sz="8" w:space="0" w:color="auto"/>
              <w:left w:val="nil"/>
              <w:bottom w:val="single" w:sz="4" w:space="0" w:color="auto"/>
              <w:right w:val="single" w:sz="8" w:space="0" w:color="auto"/>
            </w:tcBorders>
            <w:shd w:val="clear" w:color="auto" w:fill="auto"/>
            <w:noWrap/>
            <w:vAlign w:val="bottom"/>
            <w:hideMark/>
          </w:tcPr>
          <w:p w14:paraId="4E4695CE" w14:textId="77777777" w:rsidR="00C16D38" w:rsidRPr="00F74CAE" w:rsidRDefault="00C16D38" w:rsidP="001336E7">
            <w:pPr>
              <w:spacing w:before="120" w:after="120" w:line="276"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Cs/>
                <w:color w:val="000000"/>
                <w:kern w:val="0"/>
                <w:sz w:val="24"/>
                <w:szCs w:val="24"/>
                <w:lang w:eastAsia="en-IN"/>
              </w:rPr>
              <w:t>0.003</w:t>
            </w:r>
          </w:p>
        </w:tc>
        <w:tc>
          <w:tcPr>
            <w:tcW w:w="1842" w:type="dxa"/>
            <w:tcBorders>
              <w:top w:val="single" w:sz="8" w:space="0" w:color="auto"/>
              <w:left w:val="nil"/>
              <w:bottom w:val="single" w:sz="4" w:space="0" w:color="auto"/>
              <w:right w:val="single" w:sz="8" w:space="0" w:color="auto"/>
            </w:tcBorders>
          </w:tcPr>
          <w:p w14:paraId="04EDDFD3" w14:textId="77777777" w:rsidR="00C16D38" w:rsidRPr="00F74CAE" w:rsidRDefault="00C16D38" w:rsidP="001336E7">
            <w:pPr>
              <w:spacing w:before="120" w:after="120" w:line="276"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Cs/>
                <w:color w:val="000000"/>
                <w:kern w:val="0"/>
                <w:sz w:val="24"/>
                <w:szCs w:val="24"/>
                <w:lang w:eastAsia="en-IN"/>
              </w:rPr>
              <w:t>Without Sample</w:t>
            </w:r>
          </w:p>
        </w:tc>
        <w:tc>
          <w:tcPr>
            <w:tcW w:w="1560" w:type="dxa"/>
            <w:tcBorders>
              <w:top w:val="single" w:sz="8" w:space="0" w:color="auto"/>
              <w:left w:val="nil"/>
              <w:bottom w:val="single" w:sz="4" w:space="0" w:color="auto"/>
              <w:right w:val="single" w:sz="8" w:space="0" w:color="auto"/>
            </w:tcBorders>
          </w:tcPr>
          <w:p w14:paraId="34B048EA" w14:textId="77777777" w:rsidR="00C16D38" w:rsidRPr="00F74CAE" w:rsidRDefault="00C16D38" w:rsidP="001336E7">
            <w:pPr>
              <w:spacing w:before="120" w:after="120" w:line="276" w:lineRule="auto"/>
              <w:jc w:val="center"/>
              <w:rPr>
                <w:rFonts w:ascii="Times New Roman" w:eastAsia="Times New Roman" w:hAnsi="Times New Roman" w:cs="Times New Roman"/>
                <w:bCs/>
                <w:color w:val="000000"/>
                <w:kern w:val="0"/>
                <w:sz w:val="24"/>
                <w:szCs w:val="24"/>
                <w:lang w:eastAsia="en-IN"/>
              </w:rPr>
            </w:pPr>
          </w:p>
        </w:tc>
      </w:tr>
      <w:tr w:rsidR="00C16D38" w:rsidRPr="00F74CAE" w14:paraId="63D7DD46" w14:textId="77777777" w:rsidTr="00C16D38">
        <w:trPr>
          <w:trHeight w:val="300"/>
        </w:trPr>
        <w:tc>
          <w:tcPr>
            <w:tcW w:w="1985" w:type="dxa"/>
            <w:tcBorders>
              <w:top w:val="single" w:sz="8" w:space="0" w:color="auto"/>
              <w:left w:val="single" w:sz="8" w:space="0" w:color="auto"/>
              <w:bottom w:val="single" w:sz="4" w:space="0" w:color="auto"/>
              <w:right w:val="nil"/>
            </w:tcBorders>
            <w:shd w:val="clear" w:color="auto" w:fill="A3DBFF"/>
            <w:noWrap/>
          </w:tcPr>
          <w:p w14:paraId="54EA549B"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p>
          <w:p w14:paraId="3CBC9C32"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p>
          <w:p w14:paraId="2AC0F47F"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Samples</w:t>
            </w:r>
          </w:p>
        </w:tc>
        <w:tc>
          <w:tcPr>
            <w:tcW w:w="1951" w:type="dxa"/>
            <w:tcBorders>
              <w:top w:val="single" w:sz="8" w:space="0" w:color="auto"/>
              <w:left w:val="single" w:sz="8" w:space="0" w:color="auto"/>
              <w:bottom w:val="single" w:sz="4" w:space="0" w:color="auto"/>
              <w:right w:val="single" w:sz="8" w:space="0" w:color="auto"/>
            </w:tcBorders>
            <w:shd w:val="clear" w:color="auto" w:fill="A3DBFF"/>
            <w:noWrap/>
          </w:tcPr>
          <w:p w14:paraId="477066CE"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p>
          <w:p w14:paraId="3E24CF4B" w14:textId="77777777" w:rsidR="00C16D38" w:rsidRPr="00F74CAE" w:rsidRDefault="00C16D38" w:rsidP="001336E7">
            <w:pPr>
              <w:spacing w:after="0" w:line="276" w:lineRule="auto"/>
              <w:jc w:val="center"/>
              <w:rPr>
                <w:rFonts w:ascii="Times New Roman" w:eastAsia="Times New Roman" w:hAnsi="Times New Roman" w:cs="Times New Roman"/>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Molarity of Standard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w:t>
            </w:r>
            <w:r w:rsidRPr="00F74CAE">
              <w:rPr>
                <w:rFonts w:ascii="Times New Roman" w:eastAsia="Times New Roman" w:hAnsi="Times New Roman" w:cs="Times New Roman"/>
                <w:b/>
                <w:bCs/>
                <w:color w:val="000000"/>
                <w:kern w:val="0"/>
                <w:sz w:val="24"/>
                <w:szCs w:val="24"/>
                <w:lang w:eastAsia="en-IN"/>
              </w:rPr>
              <w:lastRenderedPageBreak/>
              <w:t>before titration (Qty ~ 10 ml)</w:t>
            </w:r>
          </w:p>
        </w:tc>
        <w:tc>
          <w:tcPr>
            <w:tcW w:w="2268" w:type="dxa"/>
            <w:tcBorders>
              <w:top w:val="single" w:sz="8" w:space="0" w:color="auto"/>
              <w:left w:val="nil"/>
              <w:bottom w:val="single" w:sz="4" w:space="0" w:color="auto"/>
              <w:right w:val="single" w:sz="8" w:space="0" w:color="auto"/>
            </w:tcBorders>
            <w:shd w:val="clear" w:color="auto" w:fill="A3DBFF"/>
            <w:noWrap/>
          </w:tcPr>
          <w:p w14:paraId="25313DA6"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lastRenderedPageBreak/>
              <w:t>Molarity of unknown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after adsorption by </w:t>
            </w:r>
            <w:r w:rsidRPr="00F74CAE">
              <w:rPr>
                <w:rFonts w:ascii="Times New Roman" w:eastAsia="Times New Roman" w:hAnsi="Times New Roman" w:cs="Times New Roman"/>
                <w:b/>
                <w:bCs/>
                <w:color w:val="000000"/>
                <w:kern w:val="0"/>
                <w:sz w:val="24"/>
                <w:szCs w:val="24"/>
                <w:lang w:eastAsia="en-IN"/>
              </w:rPr>
              <w:lastRenderedPageBreak/>
              <w:t xml:space="preserve">samples </w:t>
            </w:r>
          </w:p>
          <w:p w14:paraId="6D16D521" w14:textId="77777777" w:rsidR="00C16D38" w:rsidRPr="00F74CAE" w:rsidRDefault="00C16D38" w:rsidP="001336E7">
            <w:pPr>
              <w:spacing w:after="0" w:line="276" w:lineRule="auto"/>
              <w:jc w:val="center"/>
              <w:rPr>
                <w:rFonts w:ascii="Times New Roman" w:eastAsia="Times New Roman" w:hAnsi="Times New Roman" w:cs="Times New Roman"/>
                <w:b/>
                <w:color w:val="000000"/>
                <w:kern w:val="0"/>
                <w:sz w:val="24"/>
                <w:szCs w:val="24"/>
                <w:lang w:eastAsia="en-IN"/>
              </w:rPr>
            </w:pPr>
            <w:r w:rsidRPr="00F74CAE">
              <w:rPr>
                <w:rFonts w:ascii="Times New Roman" w:eastAsia="Times New Roman" w:hAnsi="Times New Roman" w:cs="Times New Roman"/>
                <w:b/>
                <w:color w:val="000000"/>
                <w:kern w:val="0"/>
                <w:sz w:val="24"/>
                <w:szCs w:val="24"/>
                <w:lang w:eastAsia="en-IN"/>
              </w:rPr>
              <w:t>(Qty ~ 10 ml)</w:t>
            </w:r>
          </w:p>
        </w:tc>
        <w:tc>
          <w:tcPr>
            <w:tcW w:w="1842" w:type="dxa"/>
            <w:tcBorders>
              <w:top w:val="single" w:sz="8" w:space="0" w:color="auto"/>
              <w:left w:val="nil"/>
              <w:bottom w:val="single" w:sz="4" w:space="0" w:color="auto"/>
              <w:right w:val="single" w:sz="8" w:space="0" w:color="auto"/>
            </w:tcBorders>
            <w:shd w:val="clear" w:color="auto" w:fill="A3DBFF"/>
          </w:tcPr>
          <w:p w14:paraId="1FFB4C4D"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lastRenderedPageBreak/>
              <w:t>Difference in Molarity (After adsorption -</w:t>
            </w:r>
            <w:r w:rsidRPr="00F74CAE">
              <w:rPr>
                <w:rFonts w:ascii="Times New Roman" w:eastAsia="Times New Roman" w:hAnsi="Times New Roman" w:cs="Times New Roman"/>
                <w:b/>
                <w:bCs/>
                <w:color w:val="000000"/>
                <w:kern w:val="0"/>
                <w:sz w:val="24"/>
                <w:szCs w:val="24"/>
                <w:lang w:eastAsia="en-IN"/>
              </w:rPr>
              <w:lastRenderedPageBreak/>
              <w:t>Before Adsorption)</w:t>
            </w:r>
          </w:p>
        </w:tc>
        <w:tc>
          <w:tcPr>
            <w:tcW w:w="1560" w:type="dxa"/>
            <w:tcBorders>
              <w:top w:val="single" w:sz="8" w:space="0" w:color="auto"/>
              <w:left w:val="nil"/>
              <w:bottom w:val="single" w:sz="4" w:space="0" w:color="auto"/>
              <w:right w:val="single" w:sz="8" w:space="0" w:color="auto"/>
            </w:tcBorders>
            <w:shd w:val="clear" w:color="auto" w:fill="A3DBFF"/>
          </w:tcPr>
          <w:p w14:paraId="06AADC73"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lastRenderedPageBreak/>
              <w:t>Amount of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Adsorbed by </w:t>
            </w:r>
            <w:r w:rsidRPr="00F74CAE">
              <w:rPr>
                <w:rFonts w:ascii="Times New Roman" w:eastAsia="Times New Roman" w:hAnsi="Times New Roman" w:cs="Times New Roman"/>
                <w:b/>
                <w:bCs/>
                <w:color w:val="000000"/>
                <w:kern w:val="0"/>
                <w:sz w:val="24"/>
                <w:szCs w:val="24"/>
                <w:lang w:eastAsia="en-IN"/>
              </w:rPr>
              <w:lastRenderedPageBreak/>
              <w:t>Samples</w:t>
            </w:r>
            <w:r w:rsidR="00310C9B" w:rsidRPr="00F74CAE">
              <w:rPr>
                <w:rFonts w:ascii="Times New Roman" w:eastAsia="Times New Roman" w:hAnsi="Times New Roman" w:cs="Times New Roman"/>
                <w:b/>
                <w:bCs/>
                <w:color w:val="000000"/>
                <w:kern w:val="0"/>
                <w:sz w:val="24"/>
                <w:szCs w:val="24"/>
                <w:lang w:eastAsia="en-IN"/>
              </w:rPr>
              <w:t xml:space="preserve"> (g)</w:t>
            </w:r>
          </w:p>
        </w:tc>
      </w:tr>
      <w:tr w:rsidR="00C16D38" w:rsidRPr="00F74CAE" w14:paraId="7E0185C3" w14:textId="77777777" w:rsidTr="00310C9B">
        <w:trPr>
          <w:trHeight w:val="340"/>
        </w:trPr>
        <w:tc>
          <w:tcPr>
            <w:tcW w:w="1985" w:type="dxa"/>
            <w:tcBorders>
              <w:top w:val="single" w:sz="4" w:space="0" w:color="auto"/>
              <w:left w:val="single" w:sz="4" w:space="0" w:color="auto"/>
              <w:bottom w:val="single" w:sz="4" w:space="0" w:color="auto"/>
              <w:right w:val="single" w:sz="4" w:space="0" w:color="auto"/>
            </w:tcBorders>
            <w:shd w:val="clear" w:color="auto" w:fill="auto"/>
            <w:noWrap/>
            <w:hideMark/>
          </w:tcPr>
          <w:p w14:paraId="6B50BACA"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lastRenderedPageBreak/>
              <w:t>S1</w:t>
            </w:r>
          </w:p>
        </w:tc>
        <w:tc>
          <w:tcPr>
            <w:tcW w:w="1951" w:type="dxa"/>
            <w:tcBorders>
              <w:top w:val="single" w:sz="4" w:space="0" w:color="auto"/>
              <w:left w:val="single" w:sz="4" w:space="0" w:color="auto"/>
              <w:bottom w:val="single" w:sz="4" w:space="0" w:color="auto"/>
              <w:right w:val="single" w:sz="4" w:space="0" w:color="auto"/>
            </w:tcBorders>
            <w:shd w:val="clear" w:color="auto" w:fill="auto"/>
            <w:noWrap/>
          </w:tcPr>
          <w:p w14:paraId="131ADAF6"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0.003</w:t>
            </w:r>
          </w:p>
        </w:tc>
        <w:tc>
          <w:tcPr>
            <w:tcW w:w="2268" w:type="dxa"/>
            <w:tcBorders>
              <w:top w:val="single" w:sz="4" w:space="0" w:color="auto"/>
              <w:left w:val="single" w:sz="4" w:space="0" w:color="auto"/>
              <w:bottom w:val="single" w:sz="4" w:space="0" w:color="auto"/>
              <w:right w:val="single" w:sz="4" w:space="0" w:color="auto"/>
            </w:tcBorders>
            <w:shd w:val="clear" w:color="auto" w:fill="auto"/>
            <w:noWrap/>
          </w:tcPr>
          <w:p w14:paraId="084EC159"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0.0008</w:t>
            </w:r>
          </w:p>
        </w:tc>
        <w:tc>
          <w:tcPr>
            <w:tcW w:w="1842" w:type="dxa"/>
            <w:tcBorders>
              <w:top w:val="single" w:sz="4" w:space="0" w:color="auto"/>
              <w:left w:val="single" w:sz="4" w:space="0" w:color="auto"/>
              <w:bottom w:val="single" w:sz="4" w:space="0" w:color="auto"/>
              <w:right w:val="single" w:sz="4" w:space="0" w:color="auto"/>
            </w:tcBorders>
          </w:tcPr>
          <w:p w14:paraId="505C2CBA"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0.0022</w:t>
            </w:r>
          </w:p>
        </w:tc>
        <w:tc>
          <w:tcPr>
            <w:tcW w:w="1560" w:type="dxa"/>
            <w:tcBorders>
              <w:top w:val="single" w:sz="4" w:space="0" w:color="auto"/>
              <w:left w:val="single" w:sz="4" w:space="0" w:color="auto"/>
              <w:bottom w:val="single" w:sz="4" w:space="0" w:color="auto"/>
              <w:right w:val="single" w:sz="4" w:space="0" w:color="auto"/>
            </w:tcBorders>
          </w:tcPr>
          <w:p w14:paraId="7B2CBAA7" w14:textId="77777777" w:rsidR="00C16D38" w:rsidRPr="00F74CA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bidi="hi-IN"/>
              </w:rPr>
              <w:t>0.002856</w:t>
            </w:r>
          </w:p>
        </w:tc>
      </w:tr>
      <w:tr w:rsidR="00C16D38" w:rsidRPr="00F74CAE" w14:paraId="53009601" w14:textId="77777777" w:rsidTr="00C16D38">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575AA"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S2</w:t>
            </w:r>
          </w:p>
        </w:tc>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2FBCEC"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6F6C1F"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w:t>
            </w:r>
            <w:r w:rsidR="005D598E">
              <w:rPr>
                <w:rFonts w:ascii="Times New Roman" w:eastAsia="Times New Roman" w:hAnsi="Times New Roman" w:cs="Times New Roman"/>
                <w:color w:val="000000"/>
                <w:kern w:val="0"/>
                <w:sz w:val="24"/>
                <w:szCs w:val="24"/>
                <w:lang w:eastAsia="en-IN"/>
              </w:rPr>
              <w:t>5</w:t>
            </w:r>
          </w:p>
        </w:tc>
        <w:tc>
          <w:tcPr>
            <w:tcW w:w="1842" w:type="dxa"/>
            <w:tcBorders>
              <w:top w:val="single" w:sz="4" w:space="0" w:color="auto"/>
              <w:left w:val="single" w:sz="4" w:space="0" w:color="auto"/>
              <w:bottom w:val="single" w:sz="4" w:space="0" w:color="auto"/>
              <w:right w:val="single" w:sz="4" w:space="0" w:color="auto"/>
            </w:tcBorders>
          </w:tcPr>
          <w:p w14:paraId="6B93B88D"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w:t>
            </w:r>
            <w:r w:rsidR="005D598E">
              <w:rPr>
                <w:rFonts w:ascii="Times New Roman" w:eastAsia="Times New Roman" w:hAnsi="Times New Roman" w:cs="Times New Roman"/>
                <w:color w:val="000000"/>
                <w:kern w:val="0"/>
                <w:sz w:val="24"/>
                <w:szCs w:val="24"/>
                <w:lang w:eastAsia="en-IN"/>
              </w:rPr>
              <w:t>5</w:t>
            </w:r>
          </w:p>
        </w:tc>
        <w:tc>
          <w:tcPr>
            <w:tcW w:w="1560" w:type="dxa"/>
            <w:tcBorders>
              <w:top w:val="single" w:sz="4" w:space="0" w:color="auto"/>
              <w:left w:val="single" w:sz="4" w:space="0" w:color="auto"/>
              <w:bottom w:val="single" w:sz="4" w:space="0" w:color="auto"/>
              <w:right w:val="single" w:sz="4" w:space="0" w:color="auto"/>
            </w:tcBorders>
          </w:tcPr>
          <w:p w14:paraId="1D1BEA84" w14:textId="77777777" w:rsidR="00C16D38" w:rsidRPr="00F74CA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bidi="hi-IN"/>
              </w:rPr>
              <w:t>0.00</w:t>
            </w:r>
            <w:r w:rsidR="005D598E">
              <w:rPr>
                <w:rFonts w:ascii="Times New Roman" w:eastAsia="Times New Roman" w:hAnsi="Times New Roman" w:cs="Times New Roman"/>
                <w:color w:val="000000"/>
                <w:kern w:val="0"/>
                <w:sz w:val="24"/>
                <w:szCs w:val="24"/>
                <w:lang w:eastAsia="en-IN" w:bidi="hi-IN"/>
              </w:rPr>
              <w:t>1947</w:t>
            </w:r>
          </w:p>
        </w:tc>
      </w:tr>
      <w:tr w:rsidR="00C16D38" w:rsidRPr="00F74CAE" w14:paraId="3184DAA7" w14:textId="77777777" w:rsidTr="00C16D38">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78C36"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S3</w:t>
            </w:r>
          </w:p>
        </w:tc>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1AEA60"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9E6142"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0.0015</w:t>
            </w:r>
          </w:p>
        </w:tc>
        <w:tc>
          <w:tcPr>
            <w:tcW w:w="1842" w:type="dxa"/>
            <w:tcBorders>
              <w:top w:val="single" w:sz="4" w:space="0" w:color="auto"/>
              <w:left w:val="single" w:sz="4" w:space="0" w:color="auto"/>
              <w:bottom w:val="single" w:sz="4" w:space="0" w:color="auto"/>
              <w:right w:val="single" w:sz="4" w:space="0" w:color="auto"/>
            </w:tcBorders>
          </w:tcPr>
          <w:p w14:paraId="4905E888"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0.0015</w:t>
            </w:r>
          </w:p>
        </w:tc>
        <w:tc>
          <w:tcPr>
            <w:tcW w:w="1560" w:type="dxa"/>
            <w:tcBorders>
              <w:top w:val="single" w:sz="4" w:space="0" w:color="auto"/>
              <w:left w:val="single" w:sz="4" w:space="0" w:color="auto"/>
              <w:bottom w:val="single" w:sz="4" w:space="0" w:color="auto"/>
              <w:right w:val="single" w:sz="4" w:space="0" w:color="auto"/>
            </w:tcBorders>
          </w:tcPr>
          <w:p w14:paraId="02B69528" w14:textId="77777777" w:rsidR="00C16D38" w:rsidRPr="00F74CA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bidi="hi-IN"/>
              </w:rPr>
              <w:t>0.001947</w:t>
            </w:r>
          </w:p>
        </w:tc>
      </w:tr>
      <w:tr w:rsidR="00C16D38" w:rsidRPr="00F74CAE" w14:paraId="226E198E" w14:textId="77777777" w:rsidTr="00C16D38">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C4F835" w14:textId="77777777" w:rsidR="00C16D38" w:rsidRPr="00F74CAE" w:rsidRDefault="00C16D3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S4</w:t>
            </w:r>
          </w:p>
        </w:tc>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72FB4C"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F579E"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0.0025</w:t>
            </w:r>
          </w:p>
        </w:tc>
        <w:tc>
          <w:tcPr>
            <w:tcW w:w="1842" w:type="dxa"/>
            <w:tcBorders>
              <w:top w:val="single" w:sz="4" w:space="0" w:color="auto"/>
              <w:left w:val="single" w:sz="4" w:space="0" w:color="auto"/>
              <w:bottom w:val="single" w:sz="4" w:space="0" w:color="auto"/>
              <w:right w:val="single" w:sz="4" w:space="0" w:color="auto"/>
            </w:tcBorders>
          </w:tcPr>
          <w:p w14:paraId="72712D66" w14:textId="77777777" w:rsidR="00C16D38" w:rsidRPr="00F74CAE" w:rsidRDefault="00C16D38"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0.0005</w:t>
            </w:r>
          </w:p>
        </w:tc>
        <w:tc>
          <w:tcPr>
            <w:tcW w:w="1560" w:type="dxa"/>
            <w:tcBorders>
              <w:top w:val="single" w:sz="4" w:space="0" w:color="auto"/>
              <w:left w:val="single" w:sz="4" w:space="0" w:color="auto"/>
              <w:bottom w:val="single" w:sz="4" w:space="0" w:color="auto"/>
              <w:right w:val="single" w:sz="4" w:space="0" w:color="auto"/>
            </w:tcBorders>
          </w:tcPr>
          <w:p w14:paraId="7AE79C8F" w14:textId="77777777" w:rsidR="00C16D38" w:rsidRPr="00F74CA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bidi="hi-IN"/>
              </w:rPr>
              <w:t>0.000649</w:t>
            </w:r>
          </w:p>
        </w:tc>
      </w:tr>
      <w:tr w:rsidR="00310C9B" w:rsidRPr="00F74CAE" w14:paraId="0CB59206" w14:textId="77777777" w:rsidTr="00C35418">
        <w:trPr>
          <w:trHeight w:val="288"/>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D71CF2" w14:textId="77777777" w:rsidR="00310C9B" w:rsidRPr="00F74CAE" w:rsidRDefault="00310C9B"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S5</w:t>
            </w:r>
          </w:p>
        </w:tc>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7E713D" w14:textId="77777777" w:rsidR="00310C9B" w:rsidRPr="005D598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5D598E">
              <w:rPr>
                <w:rFonts w:ascii="Times New Roman" w:eastAsia="Times New Roman" w:hAnsi="Times New Roman" w:cs="Times New Roman"/>
                <w:color w:val="000000"/>
                <w:kern w:val="0"/>
                <w:sz w:val="24"/>
                <w:szCs w:val="24"/>
                <w:lang w:eastAsia="en-IN"/>
              </w:rPr>
              <w:t>0.003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CB1EC8" w14:textId="77777777" w:rsidR="00310C9B" w:rsidRPr="005D598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5D598E">
              <w:rPr>
                <w:rFonts w:ascii="Times New Roman" w:eastAsia="Times New Roman" w:hAnsi="Times New Roman" w:cs="Times New Roman"/>
                <w:color w:val="000000"/>
                <w:kern w:val="0"/>
                <w:sz w:val="24"/>
                <w:szCs w:val="24"/>
                <w:lang w:eastAsia="en-IN"/>
              </w:rPr>
              <w:t>0.0013</w:t>
            </w:r>
          </w:p>
        </w:tc>
        <w:tc>
          <w:tcPr>
            <w:tcW w:w="1842" w:type="dxa"/>
            <w:tcBorders>
              <w:top w:val="single" w:sz="4" w:space="0" w:color="auto"/>
              <w:left w:val="single" w:sz="4" w:space="0" w:color="auto"/>
              <w:bottom w:val="single" w:sz="4" w:space="0" w:color="auto"/>
              <w:right w:val="single" w:sz="4" w:space="0" w:color="auto"/>
            </w:tcBorders>
          </w:tcPr>
          <w:p w14:paraId="5768AE9B" w14:textId="77777777" w:rsidR="00310C9B" w:rsidRPr="005D598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5D598E">
              <w:rPr>
                <w:rFonts w:ascii="Times New Roman" w:eastAsia="Times New Roman" w:hAnsi="Times New Roman" w:cs="Times New Roman"/>
                <w:color w:val="000000"/>
                <w:kern w:val="0"/>
                <w:sz w:val="24"/>
                <w:szCs w:val="24"/>
                <w:lang w:eastAsia="en-IN"/>
              </w:rPr>
              <w:t>0.00</w:t>
            </w:r>
            <w:r w:rsidR="007A0BE8" w:rsidRPr="005D598E">
              <w:rPr>
                <w:rFonts w:ascii="Times New Roman" w:eastAsia="Times New Roman" w:hAnsi="Times New Roman" w:cs="Times New Roman"/>
                <w:color w:val="000000"/>
                <w:kern w:val="0"/>
                <w:sz w:val="24"/>
                <w:szCs w:val="24"/>
                <w:lang w:eastAsia="en-IN"/>
              </w:rPr>
              <w:t>1</w:t>
            </w:r>
            <w:r w:rsidRPr="005D598E">
              <w:rPr>
                <w:rFonts w:ascii="Times New Roman" w:eastAsia="Times New Roman" w:hAnsi="Times New Roman" w:cs="Times New Roman"/>
                <w:color w:val="000000"/>
                <w:kern w:val="0"/>
                <w:sz w:val="24"/>
                <w:szCs w:val="24"/>
                <w:lang w:eastAsia="en-IN"/>
              </w:rPr>
              <w:t>7</w:t>
            </w:r>
          </w:p>
        </w:tc>
        <w:tc>
          <w:tcPr>
            <w:tcW w:w="1560" w:type="dxa"/>
            <w:tcBorders>
              <w:top w:val="single" w:sz="4" w:space="0" w:color="auto"/>
              <w:left w:val="single" w:sz="4" w:space="0" w:color="auto"/>
              <w:bottom w:val="single" w:sz="4" w:space="0" w:color="auto"/>
              <w:right w:val="single" w:sz="4" w:space="0" w:color="auto"/>
            </w:tcBorders>
            <w:vAlign w:val="bottom"/>
          </w:tcPr>
          <w:p w14:paraId="65FF42E1" w14:textId="77777777" w:rsidR="00310C9B" w:rsidRPr="005D598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5D598E">
              <w:rPr>
                <w:rFonts w:ascii="Times New Roman" w:eastAsia="Times New Roman" w:hAnsi="Times New Roman" w:cs="Times New Roman"/>
                <w:color w:val="000000"/>
                <w:kern w:val="0"/>
                <w:sz w:val="24"/>
                <w:szCs w:val="24"/>
                <w:lang w:eastAsia="en-IN" w:bidi="hi-IN"/>
              </w:rPr>
              <w:t>0.00</w:t>
            </w:r>
            <w:r w:rsidR="005D598E" w:rsidRPr="005D598E">
              <w:rPr>
                <w:rFonts w:ascii="Times New Roman" w:eastAsia="Times New Roman" w:hAnsi="Times New Roman" w:cs="Times New Roman"/>
                <w:color w:val="000000"/>
                <w:kern w:val="0"/>
                <w:sz w:val="24"/>
                <w:szCs w:val="24"/>
                <w:lang w:eastAsia="en-IN" w:bidi="hi-IN"/>
              </w:rPr>
              <w:t>2207</w:t>
            </w:r>
          </w:p>
        </w:tc>
      </w:tr>
      <w:tr w:rsidR="00310C9B" w:rsidRPr="00F74CAE" w14:paraId="145F563B" w14:textId="77777777" w:rsidTr="00C16D38">
        <w:trPr>
          <w:trHeight w:val="300"/>
        </w:trPr>
        <w:tc>
          <w:tcPr>
            <w:tcW w:w="19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AFB351" w14:textId="77777777" w:rsidR="00310C9B" w:rsidRPr="00F74CAE" w:rsidRDefault="00310C9B"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S6</w:t>
            </w:r>
          </w:p>
        </w:tc>
        <w:tc>
          <w:tcPr>
            <w:tcW w:w="19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7EFAAC" w14:textId="77777777" w:rsidR="00310C9B" w:rsidRPr="00F74CA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0.003</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386EF" w14:textId="77777777" w:rsidR="00310C9B" w:rsidRPr="00F74CA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0.0019</w:t>
            </w:r>
          </w:p>
        </w:tc>
        <w:tc>
          <w:tcPr>
            <w:tcW w:w="1842" w:type="dxa"/>
            <w:tcBorders>
              <w:top w:val="single" w:sz="4" w:space="0" w:color="auto"/>
              <w:left w:val="single" w:sz="4" w:space="0" w:color="auto"/>
              <w:bottom w:val="single" w:sz="4" w:space="0" w:color="auto"/>
              <w:right w:val="single" w:sz="4" w:space="0" w:color="auto"/>
            </w:tcBorders>
          </w:tcPr>
          <w:p w14:paraId="623C2868" w14:textId="77777777" w:rsidR="00310C9B" w:rsidRPr="00F74CA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rPr>
              <w:t>0.0011</w:t>
            </w:r>
          </w:p>
        </w:tc>
        <w:tc>
          <w:tcPr>
            <w:tcW w:w="1560" w:type="dxa"/>
            <w:tcBorders>
              <w:top w:val="single" w:sz="4" w:space="0" w:color="auto"/>
              <w:left w:val="single" w:sz="4" w:space="0" w:color="auto"/>
              <w:bottom w:val="single" w:sz="4" w:space="0" w:color="auto"/>
              <w:right w:val="single" w:sz="4" w:space="0" w:color="auto"/>
            </w:tcBorders>
          </w:tcPr>
          <w:p w14:paraId="38E716B8" w14:textId="77777777" w:rsidR="00310C9B" w:rsidRPr="00F74CAE" w:rsidRDefault="00310C9B" w:rsidP="001336E7">
            <w:pPr>
              <w:spacing w:after="0" w:line="276" w:lineRule="auto"/>
              <w:jc w:val="center"/>
              <w:rPr>
                <w:rFonts w:ascii="Times New Roman" w:eastAsia="Times New Roman" w:hAnsi="Times New Roman" w:cs="Times New Roman"/>
                <w:color w:val="000000"/>
                <w:kern w:val="0"/>
                <w:sz w:val="24"/>
                <w:szCs w:val="24"/>
                <w:lang w:eastAsia="en-IN"/>
              </w:rPr>
            </w:pPr>
            <w:r w:rsidRPr="00F74CAE">
              <w:rPr>
                <w:rFonts w:ascii="Times New Roman" w:eastAsia="Times New Roman" w:hAnsi="Times New Roman" w:cs="Times New Roman"/>
                <w:color w:val="000000"/>
                <w:kern w:val="0"/>
                <w:sz w:val="24"/>
                <w:szCs w:val="24"/>
                <w:lang w:eastAsia="en-IN" w:bidi="hi-IN"/>
              </w:rPr>
              <w:t>0.001428</w:t>
            </w:r>
          </w:p>
        </w:tc>
      </w:tr>
    </w:tbl>
    <w:p w14:paraId="287BD08E" w14:textId="77777777" w:rsidR="00281461" w:rsidRPr="00F74CAE" w:rsidRDefault="00281461" w:rsidP="001336E7">
      <w:pPr>
        <w:pStyle w:val="ListParagraph"/>
        <w:tabs>
          <w:tab w:val="left" w:pos="7788"/>
        </w:tabs>
        <w:spacing w:line="360" w:lineRule="auto"/>
        <w:ind w:left="-180"/>
        <w:jc w:val="both"/>
        <w:rPr>
          <w:rFonts w:ascii="Times New Roman" w:hAnsi="Times New Roman" w:cs="Times New Roman"/>
          <w:sz w:val="24"/>
          <w:szCs w:val="24"/>
        </w:rPr>
      </w:pPr>
    </w:p>
    <w:p w14:paraId="3A206958" w14:textId="4CF75D78" w:rsidR="001336E7" w:rsidRPr="001336E7" w:rsidRDefault="003E557D" w:rsidP="001336E7">
      <w:pPr>
        <w:pStyle w:val="ListParagraph"/>
        <w:tabs>
          <w:tab w:val="left" w:pos="5400"/>
        </w:tabs>
        <w:spacing w:line="360" w:lineRule="auto"/>
        <w:ind w:left="-180"/>
        <w:jc w:val="both"/>
        <w:rPr>
          <w:rFonts w:ascii="Times New Roman" w:hAnsi="Times New Roman" w:cs="Times New Roman"/>
          <w:sz w:val="24"/>
          <w:szCs w:val="24"/>
        </w:rPr>
      </w:pPr>
      <w:r w:rsidRPr="00F74CAE">
        <w:rPr>
          <w:rFonts w:ascii="Times New Roman" w:hAnsi="Times New Roman" w:cs="Times New Roman"/>
          <w:sz w:val="24"/>
          <w:szCs w:val="24"/>
        </w:rPr>
        <w:t>0.02 g of S1, S2, S3, S4, S5, S6 was taken for the quantification of the Cobalt</w:t>
      </w:r>
      <w:r w:rsidR="000117DD" w:rsidRPr="00F74CAE">
        <w:rPr>
          <w:rFonts w:ascii="Times New Roman" w:hAnsi="Times New Roman" w:cs="Times New Roman"/>
          <w:sz w:val="24"/>
          <w:szCs w:val="24"/>
        </w:rPr>
        <w:t xml:space="preserve"> and 0.0038949 g of CoCl2 was expected in 10 ml of analyte solution initially taken under observation, thus efficiency for respective sample S1, S2, S3, S4, S5, S6 as illustrated below.</w:t>
      </w:r>
    </w:p>
    <w:p w14:paraId="62B68E00" w14:textId="77777777" w:rsidR="001336E7" w:rsidRPr="00F74CAE" w:rsidRDefault="001336E7" w:rsidP="001336E7">
      <w:pPr>
        <w:pStyle w:val="ListParagraph"/>
        <w:tabs>
          <w:tab w:val="left" w:pos="5400"/>
        </w:tabs>
        <w:spacing w:line="360" w:lineRule="auto"/>
        <w:ind w:left="-180"/>
        <w:jc w:val="both"/>
        <w:rPr>
          <w:rFonts w:ascii="Times New Roman" w:hAnsi="Times New Roman" w:cs="Times New Roman"/>
          <w:sz w:val="24"/>
          <w:szCs w:val="24"/>
        </w:rPr>
      </w:pPr>
    </w:p>
    <w:tbl>
      <w:tblPr>
        <w:tblpPr w:leftFromText="180" w:rightFromText="180" w:vertAnchor="text" w:horzAnchor="margin" w:tblpY="259"/>
        <w:tblW w:w="8637" w:type="dxa"/>
        <w:tblLook w:val="04A0" w:firstRow="1" w:lastRow="0" w:firstColumn="1" w:lastColumn="0" w:noHBand="0" w:noVBand="1"/>
      </w:tblPr>
      <w:tblGrid>
        <w:gridCol w:w="1550"/>
        <w:gridCol w:w="1119"/>
        <w:gridCol w:w="1218"/>
        <w:gridCol w:w="1274"/>
        <w:gridCol w:w="1775"/>
        <w:gridCol w:w="1701"/>
      </w:tblGrid>
      <w:tr w:rsidR="00C35418" w:rsidRPr="00F74CAE" w14:paraId="1A6D4657" w14:textId="77777777" w:rsidTr="00C35418">
        <w:trPr>
          <w:trHeight w:val="300"/>
        </w:trPr>
        <w:tc>
          <w:tcPr>
            <w:tcW w:w="1550" w:type="dxa"/>
            <w:tcBorders>
              <w:top w:val="single" w:sz="8" w:space="0" w:color="auto"/>
              <w:left w:val="single" w:sz="8" w:space="0" w:color="auto"/>
              <w:bottom w:val="single" w:sz="4" w:space="0" w:color="auto"/>
              <w:right w:val="nil"/>
            </w:tcBorders>
            <w:shd w:val="clear" w:color="auto" w:fill="A3DBFF"/>
            <w:noWrap/>
          </w:tcPr>
          <w:p w14:paraId="653E81A9"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Samples</w:t>
            </w:r>
          </w:p>
        </w:tc>
        <w:tc>
          <w:tcPr>
            <w:tcW w:w="1119" w:type="dxa"/>
            <w:tcBorders>
              <w:top w:val="single" w:sz="8" w:space="0" w:color="auto"/>
              <w:left w:val="single" w:sz="8" w:space="0" w:color="auto"/>
              <w:bottom w:val="single" w:sz="4" w:space="0" w:color="auto"/>
              <w:right w:val="single" w:sz="8" w:space="0" w:color="auto"/>
            </w:tcBorders>
            <w:shd w:val="clear" w:color="auto" w:fill="A3DBFF"/>
          </w:tcPr>
          <w:p w14:paraId="2A0124D6"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Amount of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initially in the 10 ml solution (g)</w:t>
            </w:r>
          </w:p>
        </w:tc>
        <w:tc>
          <w:tcPr>
            <w:tcW w:w="1218" w:type="dxa"/>
            <w:tcBorders>
              <w:top w:val="single" w:sz="8" w:space="0" w:color="auto"/>
              <w:left w:val="single" w:sz="8" w:space="0" w:color="auto"/>
              <w:bottom w:val="single" w:sz="4" w:space="0" w:color="auto"/>
              <w:right w:val="single" w:sz="8" w:space="0" w:color="auto"/>
            </w:tcBorders>
            <w:shd w:val="clear" w:color="auto" w:fill="A3DBFF"/>
          </w:tcPr>
          <w:p w14:paraId="08EEE390"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Amount of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Adsorbed per 0.02 g sample </w:t>
            </w:r>
          </w:p>
        </w:tc>
        <w:tc>
          <w:tcPr>
            <w:tcW w:w="1274" w:type="dxa"/>
            <w:tcBorders>
              <w:top w:val="single" w:sz="8" w:space="0" w:color="auto"/>
              <w:left w:val="single" w:sz="8" w:space="0" w:color="auto"/>
              <w:bottom w:val="single" w:sz="4" w:space="0" w:color="auto"/>
              <w:right w:val="single" w:sz="8" w:space="0" w:color="auto"/>
            </w:tcBorders>
            <w:shd w:val="clear" w:color="auto" w:fill="A3DBFF"/>
          </w:tcPr>
          <w:p w14:paraId="4F9CB92B"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Amount of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remaining in the 10 ml solution (g)</w:t>
            </w:r>
          </w:p>
        </w:tc>
        <w:tc>
          <w:tcPr>
            <w:tcW w:w="1775" w:type="dxa"/>
            <w:tcBorders>
              <w:top w:val="single" w:sz="8" w:space="0" w:color="auto"/>
              <w:left w:val="single" w:sz="8" w:space="0" w:color="auto"/>
              <w:bottom w:val="single" w:sz="4" w:space="0" w:color="auto"/>
              <w:right w:val="single" w:sz="8" w:space="0" w:color="auto"/>
            </w:tcBorders>
            <w:shd w:val="clear" w:color="auto" w:fill="A3DBFF"/>
          </w:tcPr>
          <w:p w14:paraId="4A7886C1"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Percentage of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remaining in solution</w:t>
            </w:r>
          </w:p>
        </w:tc>
        <w:tc>
          <w:tcPr>
            <w:tcW w:w="1701" w:type="dxa"/>
            <w:tcBorders>
              <w:top w:val="single" w:sz="8" w:space="0" w:color="auto"/>
              <w:left w:val="single" w:sz="8" w:space="0" w:color="auto"/>
              <w:bottom w:val="single" w:sz="4" w:space="0" w:color="auto"/>
              <w:right w:val="single" w:sz="8" w:space="0" w:color="auto"/>
            </w:tcBorders>
            <w:shd w:val="clear" w:color="auto" w:fill="A3DBFF"/>
          </w:tcPr>
          <w:p w14:paraId="0CD675AE"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4"/>
                <w:szCs w:val="24"/>
                <w:lang w:eastAsia="en-IN"/>
              </w:rPr>
            </w:pPr>
            <w:r w:rsidRPr="00F74CAE">
              <w:rPr>
                <w:rFonts w:ascii="Times New Roman" w:eastAsia="Times New Roman" w:hAnsi="Times New Roman" w:cs="Times New Roman"/>
                <w:b/>
                <w:bCs/>
                <w:color w:val="000000"/>
                <w:kern w:val="0"/>
                <w:sz w:val="24"/>
                <w:szCs w:val="24"/>
                <w:lang w:eastAsia="en-IN"/>
              </w:rPr>
              <w:t>Percentage of CoCl</w:t>
            </w:r>
            <w:r w:rsidRPr="00F74CAE">
              <w:rPr>
                <w:rFonts w:ascii="Times New Roman" w:eastAsia="Times New Roman" w:hAnsi="Times New Roman" w:cs="Times New Roman"/>
                <w:b/>
                <w:bCs/>
                <w:color w:val="000000"/>
                <w:kern w:val="0"/>
                <w:sz w:val="24"/>
                <w:szCs w:val="24"/>
                <w:vertAlign w:val="subscript"/>
                <w:lang w:eastAsia="en-IN"/>
              </w:rPr>
              <w:t>2</w:t>
            </w:r>
            <w:r w:rsidRPr="00F74CAE">
              <w:rPr>
                <w:rFonts w:ascii="Times New Roman" w:eastAsia="Times New Roman" w:hAnsi="Times New Roman" w:cs="Times New Roman"/>
                <w:b/>
                <w:bCs/>
                <w:color w:val="000000"/>
                <w:kern w:val="0"/>
                <w:sz w:val="24"/>
                <w:szCs w:val="24"/>
                <w:lang w:eastAsia="en-IN"/>
              </w:rPr>
              <w:t xml:space="preserve"> adsorbed by samples. </w:t>
            </w:r>
          </w:p>
        </w:tc>
      </w:tr>
      <w:tr w:rsidR="00C35418" w:rsidRPr="00F74CAE" w14:paraId="08D974CE" w14:textId="77777777" w:rsidTr="00C35418">
        <w:trPr>
          <w:trHeight w:val="340"/>
        </w:trPr>
        <w:tc>
          <w:tcPr>
            <w:tcW w:w="1550" w:type="dxa"/>
            <w:tcBorders>
              <w:top w:val="single" w:sz="4" w:space="0" w:color="auto"/>
              <w:left w:val="single" w:sz="4" w:space="0" w:color="auto"/>
              <w:bottom w:val="single" w:sz="4" w:space="0" w:color="auto"/>
              <w:right w:val="single" w:sz="4" w:space="0" w:color="auto"/>
            </w:tcBorders>
            <w:shd w:val="clear" w:color="auto" w:fill="auto"/>
            <w:noWrap/>
            <w:hideMark/>
          </w:tcPr>
          <w:p w14:paraId="6D303EEF" w14:textId="77777777" w:rsidR="00C35418" w:rsidRPr="00AE4EC3" w:rsidRDefault="00C35418" w:rsidP="001336E7">
            <w:pPr>
              <w:spacing w:after="0" w:line="276" w:lineRule="auto"/>
              <w:jc w:val="center"/>
              <w:rPr>
                <w:rFonts w:ascii="Times New Roman" w:eastAsia="Times New Roman" w:hAnsi="Times New Roman" w:cs="Times New Roman"/>
                <w:b/>
                <w:bCs/>
                <w:color w:val="000000"/>
                <w:kern w:val="0"/>
                <w:sz w:val="23"/>
                <w:szCs w:val="23"/>
                <w:highlight w:val="yellow"/>
                <w:lang w:eastAsia="en-IN"/>
              </w:rPr>
            </w:pPr>
            <w:r w:rsidRPr="00AE4EC3">
              <w:rPr>
                <w:rFonts w:ascii="Times New Roman" w:eastAsia="Times New Roman" w:hAnsi="Times New Roman" w:cs="Times New Roman"/>
                <w:b/>
                <w:bCs/>
                <w:color w:val="000000"/>
                <w:kern w:val="0"/>
                <w:sz w:val="23"/>
                <w:szCs w:val="23"/>
                <w:highlight w:val="yellow"/>
                <w:lang w:eastAsia="en-IN"/>
              </w:rPr>
              <w:t>S1</w:t>
            </w:r>
          </w:p>
        </w:tc>
        <w:tc>
          <w:tcPr>
            <w:tcW w:w="1119" w:type="dxa"/>
            <w:tcBorders>
              <w:top w:val="single" w:sz="4" w:space="0" w:color="auto"/>
              <w:left w:val="single" w:sz="4" w:space="0" w:color="auto"/>
              <w:bottom w:val="single" w:sz="4" w:space="0" w:color="auto"/>
              <w:right w:val="single" w:sz="4" w:space="0" w:color="auto"/>
            </w:tcBorders>
          </w:tcPr>
          <w:p w14:paraId="6EEB5407" w14:textId="77777777" w:rsidR="00C35418" w:rsidRPr="00AE4EC3" w:rsidRDefault="00C35418" w:rsidP="001336E7">
            <w:pPr>
              <w:spacing w:after="0" w:line="276" w:lineRule="auto"/>
              <w:jc w:val="center"/>
              <w:rPr>
                <w:rFonts w:ascii="Times New Roman" w:eastAsia="Times New Roman" w:hAnsi="Times New Roman" w:cs="Times New Roman"/>
                <w:color w:val="000000"/>
                <w:kern w:val="0"/>
                <w:sz w:val="23"/>
                <w:szCs w:val="23"/>
                <w:highlight w:val="yellow"/>
                <w:lang w:eastAsia="en-IN" w:bidi="hi-IN"/>
              </w:rPr>
            </w:pPr>
            <w:r w:rsidRPr="00AE4EC3">
              <w:rPr>
                <w:rFonts w:ascii="Times New Roman" w:eastAsia="Times New Roman" w:hAnsi="Times New Roman" w:cs="Times New Roman"/>
                <w:color w:val="000000"/>
                <w:kern w:val="0"/>
                <w:sz w:val="23"/>
                <w:szCs w:val="23"/>
                <w:highlight w:val="yellow"/>
                <w:lang w:eastAsia="en-IN" w:bidi="hi-IN"/>
              </w:rPr>
              <w:t>0.003895</w:t>
            </w:r>
          </w:p>
        </w:tc>
        <w:tc>
          <w:tcPr>
            <w:tcW w:w="1218" w:type="dxa"/>
            <w:tcBorders>
              <w:top w:val="single" w:sz="4" w:space="0" w:color="auto"/>
              <w:left w:val="single" w:sz="4" w:space="0" w:color="auto"/>
              <w:bottom w:val="single" w:sz="4" w:space="0" w:color="auto"/>
              <w:right w:val="single" w:sz="4" w:space="0" w:color="auto"/>
            </w:tcBorders>
          </w:tcPr>
          <w:p w14:paraId="55037E76" w14:textId="77777777" w:rsidR="00C35418" w:rsidRPr="00AE4EC3" w:rsidRDefault="00C35418" w:rsidP="001336E7">
            <w:pPr>
              <w:spacing w:after="0" w:line="276" w:lineRule="auto"/>
              <w:jc w:val="center"/>
              <w:rPr>
                <w:rFonts w:ascii="Times New Roman" w:eastAsia="Times New Roman" w:hAnsi="Times New Roman" w:cs="Times New Roman"/>
                <w:color w:val="000000"/>
                <w:kern w:val="0"/>
                <w:sz w:val="23"/>
                <w:szCs w:val="23"/>
                <w:highlight w:val="yellow"/>
                <w:lang w:eastAsia="en-IN" w:bidi="hi-IN"/>
              </w:rPr>
            </w:pPr>
            <w:r w:rsidRPr="00AE4EC3">
              <w:rPr>
                <w:rFonts w:ascii="Times New Roman" w:eastAsia="Times New Roman" w:hAnsi="Times New Roman" w:cs="Times New Roman"/>
                <w:color w:val="000000"/>
                <w:kern w:val="0"/>
                <w:sz w:val="23"/>
                <w:szCs w:val="23"/>
                <w:highlight w:val="yellow"/>
                <w:lang w:eastAsia="en-IN" w:bidi="hi-IN"/>
              </w:rPr>
              <w:t>0.002856</w:t>
            </w:r>
          </w:p>
        </w:tc>
        <w:tc>
          <w:tcPr>
            <w:tcW w:w="1274" w:type="dxa"/>
            <w:tcBorders>
              <w:top w:val="single" w:sz="4" w:space="0" w:color="auto"/>
              <w:left w:val="single" w:sz="4" w:space="0" w:color="auto"/>
              <w:bottom w:val="single" w:sz="4" w:space="0" w:color="auto"/>
              <w:right w:val="single" w:sz="4" w:space="0" w:color="auto"/>
            </w:tcBorders>
          </w:tcPr>
          <w:p w14:paraId="021760B1" w14:textId="77777777" w:rsidR="00C35418" w:rsidRPr="00AE4EC3" w:rsidRDefault="00C35418" w:rsidP="001336E7">
            <w:pPr>
              <w:spacing w:after="0" w:line="276" w:lineRule="auto"/>
              <w:jc w:val="center"/>
              <w:rPr>
                <w:rFonts w:ascii="Times New Roman" w:eastAsia="Times New Roman" w:hAnsi="Times New Roman" w:cs="Times New Roman"/>
                <w:color w:val="000000"/>
                <w:kern w:val="0"/>
                <w:sz w:val="23"/>
                <w:szCs w:val="23"/>
                <w:highlight w:val="yellow"/>
                <w:lang w:eastAsia="en-IN" w:bidi="hi-IN"/>
              </w:rPr>
            </w:pPr>
            <w:r w:rsidRPr="00AE4EC3">
              <w:rPr>
                <w:rFonts w:ascii="Times New Roman" w:eastAsia="Times New Roman" w:hAnsi="Times New Roman" w:cs="Times New Roman"/>
                <w:color w:val="000000"/>
                <w:kern w:val="0"/>
                <w:sz w:val="23"/>
                <w:szCs w:val="23"/>
                <w:highlight w:val="yellow"/>
                <w:lang w:eastAsia="en-IN" w:bidi="hi-IN"/>
              </w:rPr>
              <w:t>0.001039</w:t>
            </w:r>
          </w:p>
        </w:tc>
        <w:tc>
          <w:tcPr>
            <w:tcW w:w="1775" w:type="dxa"/>
            <w:tcBorders>
              <w:top w:val="single" w:sz="4" w:space="0" w:color="auto"/>
              <w:left w:val="single" w:sz="4" w:space="0" w:color="auto"/>
              <w:bottom w:val="single" w:sz="4" w:space="0" w:color="auto"/>
              <w:right w:val="single" w:sz="4" w:space="0" w:color="auto"/>
            </w:tcBorders>
          </w:tcPr>
          <w:p w14:paraId="55E52863" w14:textId="77777777" w:rsidR="00C35418" w:rsidRPr="00AE4EC3" w:rsidRDefault="00C35418" w:rsidP="001336E7">
            <w:pPr>
              <w:spacing w:after="0" w:line="276" w:lineRule="auto"/>
              <w:jc w:val="center"/>
              <w:rPr>
                <w:rFonts w:ascii="Times New Roman" w:eastAsia="Times New Roman" w:hAnsi="Times New Roman" w:cs="Times New Roman"/>
                <w:color w:val="000000"/>
                <w:kern w:val="0"/>
                <w:sz w:val="23"/>
                <w:szCs w:val="23"/>
                <w:highlight w:val="yellow"/>
                <w:lang w:eastAsia="en-IN" w:bidi="hi-IN"/>
              </w:rPr>
            </w:pPr>
            <w:r w:rsidRPr="00AE4EC3">
              <w:rPr>
                <w:rFonts w:ascii="Times New Roman" w:eastAsia="Times New Roman" w:hAnsi="Times New Roman" w:cs="Times New Roman"/>
                <w:color w:val="000000"/>
                <w:kern w:val="0"/>
                <w:sz w:val="23"/>
                <w:szCs w:val="23"/>
                <w:highlight w:val="yellow"/>
                <w:lang w:eastAsia="en-IN" w:bidi="hi-IN"/>
              </w:rPr>
              <w:t>26.68 %</w:t>
            </w:r>
          </w:p>
        </w:tc>
        <w:tc>
          <w:tcPr>
            <w:tcW w:w="1701" w:type="dxa"/>
            <w:tcBorders>
              <w:top w:val="single" w:sz="4" w:space="0" w:color="auto"/>
              <w:left w:val="single" w:sz="4" w:space="0" w:color="auto"/>
              <w:bottom w:val="single" w:sz="4" w:space="0" w:color="auto"/>
              <w:right w:val="single" w:sz="4" w:space="0" w:color="auto"/>
            </w:tcBorders>
          </w:tcPr>
          <w:p w14:paraId="534B3FBF" w14:textId="77777777" w:rsidR="00C35418" w:rsidRPr="00AE4EC3" w:rsidRDefault="00C35418" w:rsidP="001336E7">
            <w:pPr>
              <w:spacing w:after="0" w:line="276" w:lineRule="auto"/>
              <w:jc w:val="center"/>
              <w:rPr>
                <w:rFonts w:ascii="Times New Roman" w:eastAsia="Times New Roman" w:hAnsi="Times New Roman" w:cs="Times New Roman"/>
                <w:color w:val="000000"/>
                <w:kern w:val="0"/>
                <w:sz w:val="23"/>
                <w:szCs w:val="23"/>
                <w:highlight w:val="yellow"/>
                <w:lang w:eastAsia="en-IN" w:bidi="hi-IN"/>
              </w:rPr>
            </w:pPr>
            <w:r w:rsidRPr="00AE4EC3">
              <w:rPr>
                <w:rFonts w:ascii="Times New Roman" w:eastAsia="Times New Roman" w:hAnsi="Times New Roman" w:cs="Times New Roman"/>
                <w:color w:val="000000"/>
                <w:kern w:val="0"/>
                <w:sz w:val="23"/>
                <w:szCs w:val="23"/>
                <w:highlight w:val="yellow"/>
                <w:lang w:eastAsia="en-IN" w:bidi="hi-IN"/>
              </w:rPr>
              <w:t>73.32 %</w:t>
            </w:r>
          </w:p>
        </w:tc>
      </w:tr>
      <w:tr w:rsidR="00C35418" w:rsidRPr="00F74CAE" w14:paraId="3A5032F1" w14:textId="77777777" w:rsidTr="00C35418">
        <w:trPr>
          <w:trHeight w:val="288"/>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2C453"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3"/>
                <w:szCs w:val="23"/>
                <w:lang w:eastAsia="en-IN"/>
              </w:rPr>
            </w:pPr>
            <w:r w:rsidRPr="00F74CAE">
              <w:rPr>
                <w:rFonts w:ascii="Times New Roman" w:eastAsia="Times New Roman" w:hAnsi="Times New Roman" w:cs="Times New Roman"/>
                <w:b/>
                <w:bCs/>
                <w:color w:val="000000"/>
                <w:kern w:val="0"/>
                <w:sz w:val="23"/>
                <w:szCs w:val="23"/>
                <w:lang w:eastAsia="en-IN"/>
              </w:rPr>
              <w:t>S2</w:t>
            </w:r>
          </w:p>
        </w:tc>
        <w:tc>
          <w:tcPr>
            <w:tcW w:w="1119" w:type="dxa"/>
            <w:tcBorders>
              <w:top w:val="single" w:sz="4" w:space="0" w:color="auto"/>
              <w:left w:val="single" w:sz="4" w:space="0" w:color="auto"/>
              <w:bottom w:val="single" w:sz="4" w:space="0" w:color="auto"/>
              <w:right w:val="single" w:sz="4" w:space="0" w:color="auto"/>
            </w:tcBorders>
          </w:tcPr>
          <w:p w14:paraId="7D12748C"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0.003895</w:t>
            </w:r>
          </w:p>
        </w:tc>
        <w:tc>
          <w:tcPr>
            <w:tcW w:w="1218" w:type="dxa"/>
            <w:tcBorders>
              <w:top w:val="single" w:sz="4" w:space="0" w:color="auto"/>
              <w:left w:val="single" w:sz="4" w:space="0" w:color="auto"/>
              <w:bottom w:val="single" w:sz="4" w:space="0" w:color="auto"/>
              <w:right w:val="single" w:sz="4" w:space="0" w:color="auto"/>
            </w:tcBorders>
          </w:tcPr>
          <w:p w14:paraId="480E1B3D"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Pr>
                <w:rFonts w:ascii="Times New Roman" w:eastAsia="Times New Roman" w:hAnsi="Times New Roman" w:cs="Times New Roman"/>
                <w:color w:val="000000"/>
                <w:kern w:val="0"/>
                <w:sz w:val="23"/>
                <w:szCs w:val="23"/>
                <w:lang w:eastAsia="en-IN" w:bidi="hi-IN"/>
              </w:rPr>
              <w:t>0.001947</w:t>
            </w:r>
          </w:p>
        </w:tc>
        <w:tc>
          <w:tcPr>
            <w:tcW w:w="1274" w:type="dxa"/>
            <w:tcBorders>
              <w:top w:val="single" w:sz="4" w:space="0" w:color="auto"/>
              <w:left w:val="single" w:sz="4" w:space="0" w:color="auto"/>
              <w:bottom w:val="single" w:sz="4" w:space="0" w:color="auto"/>
              <w:right w:val="single" w:sz="4" w:space="0" w:color="auto"/>
            </w:tcBorders>
          </w:tcPr>
          <w:p w14:paraId="6037E114"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0.001</w:t>
            </w:r>
            <w:r>
              <w:rPr>
                <w:rFonts w:ascii="Times New Roman" w:eastAsia="Times New Roman" w:hAnsi="Times New Roman" w:cs="Times New Roman"/>
                <w:color w:val="000000"/>
                <w:kern w:val="0"/>
                <w:sz w:val="23"/>
                <w:szCs w:val="23"/>
                <w:lang w:eastAsia="en-IN" w:bidi="hi-IN"/>
              </w:rPr>
              <w:t>94</w:t>
            </w:r>
            <w:r w:rsidRPr="00F74CAE">
              <w:rPr>
                <w:rFonts w:ascii="Times New Roman" w:eastAsia="Times New Roman" w:hAnsi="Times New Roman" w:cs="Times New Roman"/>
                <w:color w:val="000000"/>
                <w:kern w:val="0"/>
                <w:sz w:val="23"/>
                <w:szCs w:val="23"/>
                <w:lang w:eastAsia="en-IN" w:bidi="hi-IN"/>
              </w:rPr>
              <w:t>8</w:t>
            </w:r>
          </w:p>
        </w:tc>
        <w:tc>
          <w:tcPr>
            <w:tcW w:w="1775" w:type="dxa"/>
            <w:tcBorders>
              <w:top w:val="single" w:sz="4" w:space="0" w:color="auto"/>
              <w:left w:val="single" w:sz="4" w:space="0" w:color="auto"/>
              <w:bottom w:val="single" w:sz="4" w:space="0" w:color="auto"/>
              <w:right w:val="single" w:sz="4" w:space="0" w:color="auto"/>
            </w:tcBorders>
          </w:tcPr>
          <w:p w14:paraId="5AC2A803" w14:textId="77777777" w:rsidR="00C35418" w:rsidRPr="00F74CAE" w:rsidRDefault="00AE4EC3" w:rsidP="001336E7">
            <w:pPr>
              <w:spacing w:after="0" w:line="276" w:lineRule="auto"/>
              <w:jc w:val="center"/>
              <w:rPr>
                <w:rFonts w:ascii="Times New Roman" w:eastAsia="Times New Roman" w:hAnsi="Times New Roman" w:cs="Times New Roman"/>
                <w:color w:val="000000"/>
                <w:kern w:val="0"/>
                <w:sz w:val="23"/>
                <w:szCs w:val="23"/>
                <w:lang w:eastAsia="en-IN" w:bidi="hi-IN"/>
              </w:rPr>
            </w:pPr>
            <w:r>
              <w:rPr>
                <w:rFonts w:ascii="Times New Roman" w:eastAsia="Times New Roman" w:hAnsi="Times New Roman" w:cs="Times New Roman"/>
                <w:color w:val="000000"/>
                <w:kern w:val="0"/>
                <w:sz w:val="23"/>
                <w:szCs w:val="23"/>
                <w:lang w:eastAsia="en-IN" w:bidi="hi-IN"/>
              </w:rPr>
              <w:t>50.01</w:t>
            </w:r>
            <w:r w:rsidR="00C35418" w:rsidRPr="00F74CAE">
              <w:rPr>
                <w:rFonts w:ascii="Times New Roman" w:eastAsia="Times New Roman" w:hAnsi="Times New Roman" w:cs="Times New Roman"/>
                <w:color w:val="000000"/>
                <w:kern w:val="0"/>
                <w:sz w:val="23"/>
                <w:szCs w:val="23"/>
                <w:lang w:eastAsia="en-IN" w:bidi="hi-IN"/>
              </w:rPr>
              <w:t xml:space="preserve"> %</w:t>
            </w:r>
          </w:p>
        </w:tc>
        <w:tc>
          <w:tcPr>
            <w:tcW w:w="1701" w:type="dxa"/>
            <w:tcBorders>
              <w:top w:val="single" w:sz="4" w:space="0" w:color="auto"/>
              <w:left w:val="single" w:sz="4" w:space="0" w:color="auto"/>
              <w:bottom w:val="single" w:sz="4" w:space="0" w:color="auto"/>
              <w:right w:val="single" w:sz="4" w:space="0" w:color="auto"/>
            </w:tcBorders>
          </w:tcPr>
          <w:p w14:paraId="78B45C92" w14:textId="77777777" w:rsidR="00C35418" w:rsidRPr="00F74CAE" w:rsidRDefault="00AE4EC3" w:rsidP="001336E7">
            <w:pPr>
              <w:spacing w:after="0" w:line="276" w:lineRule="auto"/>
              <w:jc w:val="center"/>
              <w:rPr>
                <w:rFonts w:ascii="Times New Roman" w:eastAsia="Times New Roman" w:hAnsi="Times New Roman" w:cs="Times New Roman"/>
                <w:color w:val="000000"/>
                <w:kern w:val="0"/>
                <w:sz w:val="23"/>
                <w:szCs w:val="23"/>
                <w:lang w:eastAsia="en-IN" w:bidi="hi-IN"/>
              </w:rPr>
            </w:pPr>
            <w:r>
              <w:rPr>
                <w:rFonts w:ascii="Times New Roman" w:eastAsia="Times New Roman" w:hAnsi="Times New Roman" w:cs="Times New Roman"/>
                <w:color w:val="000000"/>
                <w:kern w:val="0"/>
                <w:sz w:val="23"/>
                <w:szCs w:val="23"/>
                <w:lang w:eastAsia="en-IN" w:bidi="hi-IN"/>
              </w:rPr>
              <w:t>49.99</w:t>
            </w:r>
            <w:r w:rsidR="00C35418" w:rsidRPr="00F74CAE">
              <w:rPr>
                <w:rFonts w:ascii="Times New Roman" w:eastAsia="Times New Roman" w:hAnsi="Times New Roman" w:cs="Times New Roman"/>
                <w:color w:val="000000"/>
                <w:kern w:val="0"/>
                <w:sz w:val="23"/>
                <w:szCs w:val="23"/>
                <w:lang w:eastAsia="en-IN" w:bidi="hi-IN"/>
              </w:rPr>
              <w:t>%</w:t>
            </w:r>
          </w:p>
        </w:tc>
      </w:tr>
      <w:tr w:rsidR="00C35418" w:rsidRPr="00F74CAE" w14:paraId="0CDE8D7C" w14:textId="77777777" w:rsidTr="00C35418">
        <w:trPr>
          <w:trHeight w:val="288"/>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BF2297"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3"/>
                <w:szCs w:val="23"/>
                <w:lang w:eastAsia="en-IN"/>
              </w:rPr>
            </w:pPr>
            <w:r w:rsidRPr="00F74CAE">
              <w:rPr>
                <w:rFonts w:ascii="Times New Roman" w:eastAsia="Times New Roman" w:hAnsi="Times New Roman" w:cs="Times New Roman"/>
                <w:b/>
                <w:bCs/>
                <w:color w:val="000000"/>
                <w:kern w:val="0"/>
                <w:sz w:val="23"/>
                <w:szCs w:val="23"/>
                <w:lang w:eastAsia="en-IN"/>
              </w:rPr>
              <w:t>S3</w:t>
            </w:r>
          </w:p>
        </w:tc>
        <w:tc>
          <w:tcPr>
            <w:tcW w:w="1119" w:type="dxa"/>
            <w:tcBorders>
              <w:top w:val="single" w:sz="4" w:space="0" w:color="auto"/>
              <w:left w:val="single" w:sz="4" w:space="0" w:color="auto"/>
              <w:bottom w:val="single" w:sz="4" w:space="0" w:color="auto"/>
              <w:right w:val="single" w:sz="4" w:space="0" w:color="auto"/>
            </w:tcBorders>
          </w:tcPr>
          <w:p w14:paraId="0C9EC8EF"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0.003895</w:t>
            </w:r>
          </w:p>
        </w:tc>
        <w:tc>
          <w:tcPr>
            <w:tcW w:w="1218" w:type="dxa"/>
            <w:tcBorders>
              <w:top w:val="single" w:sz="4" w:space="0" w:color="auto"/>
              <w:left w:val="single" w:sz="4" w:space="0" w:color="auto"/>
              <w:bottom w:val="single" w:sz="4" w:space="0" w:color="auto"/>
              <w:right w:val="single" w:sz="4" w:space="0" w:color="auto"/>
            </w:tcBorders>
          </w:tcPr>
          <w:p w14:paraId="428F36A4"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0.001947</w:t>
            </w:r>
          </w:p>
        </w:tc>
        <w:tc>
          <w:tcPr>
            <w:tcW w:w="1274" w:type="dxa"/>
            <w:tcBorders>
              <w:top w:val="single" w:sz="4" w:space="0" w:color="auto"/>
              <w:left w:val="single" w:sz="4" w:space="0" w:color="auto"/>
              <w:bottom w:val="single" w:sz="4" w:space="0" w:color="auto"/>
              <w:right w:val="single" w:sz="4" w:space="0" w:color="auto"/>
            </w:tcBorders>
          </w:tcPr>
          <w:p w14:paraId="0B3005CD"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0.001948</w:t>
            </w:r>
          </w:p>
        </w:tc>
        <w:tc>
          <w:tcPr>
            <w:tcW w:w="1775" w:type="dxa"/>
            <w:tcBorders>
              <w:top w:val="single" w:sz="4" w:space="0" w:color="auto"/>
              <w:left w:val="single" w:sz="4" w:space="0" w:color="auto"/>
              <w:bottom w:val="single" w:sz="4" w:space="0" w:color="auto"/>
              <w:right w:val="single" w:sz="4" w:space="0" w:color="auto"/>
            </w:tcBorders>
          </w:tcPr>
          <w:p w14:paraId="4C5B433E"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50.01 %</w:t>
            </w:r>
          </w:p>
        </w:tc>
        <w:tc>
          <w:tcPr>
            <w:tcW w:w="1701" w:type="dxa"/>
            <w:tcBorders>
              <w:top w:val="single" w:sz="4" w:space="0" w:color="auto"/>
              <w:left w:val="single" w:sz="4" w:space="0" w:color="auto"/>
              <w:bottom w:val="single" w:sz="4" w:space="0" w:color="auto"/>
              <w:right w:val="single" w:sz="4" w:space="0" w:color="auto"/>
            </w:tcBorders>
          </w:tcPr>
          <w:p w14:paraId="642F7D15"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49.99 %</w:t>
            </w:r>
          </w:p>
        </w:tc>
      </w:tr>
      <w:tr w:rsidR="00C35418" w:rsidRPr="00F74CAE" w14:paraId="44F4C106" w14:textId="77777777" w:rsidTr="00C35418">
        <w:trPr>
          <w:trHeight w:val="288"/>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69561"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3"/>
                <w:szCs w:val="23"/>
                <w:lang w:eastAsia="en-IN"/>
              </w:rPr>
            </w:pPr>
            <w:r w:rsidRPr="00F74CAE">
              <w:rPr>
                <w:rFonts w:ascii="Times New Roman" w:eastAsia="Times New Roman" w:hAnsi="Times New Roman" w:cs="Times New Roman"/>
                <w:b/>
                <w:bCs/>
                <w:color w:val="000000"/>
                <w:kern w:val="0"/>
                <w:sz w:val="23"/>
                <w:szCs w:val="23"/>
                <w:lang w:eastAsia="en-IN"/>
              </w:rPr>
              <w:t>S4</w:t>
            </w:r>
          </w:p>
        </w:tc>
        <w:tc>
          <w:tcPr>
            <w:tcW w:w="1119" w:type="dxa"/>
            <w:tcBorders>
              <w:top w:val="single" w:sz="4" w:space="0" w:color="auto"/>
              <w:left w:val="single" w:sz="4" w:space="0" w:color="auto"/>
              <w:bottom w:val="single" w:sz="4" w:space="0" w:color="auto"/>
              <w:right w:val="single" w:sz="4" w:space="0" w:color="auto"/>
            </w:tcBorders>
          </w:tcPr>
          <w:p w14:paraId="38FD8115"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0.003895</w:t>
            </w:r>
          </w:p>
        </w:tc>
        <w:tc>
          <w:tcPr>
            <w:tcW w:w="1218" w:type="dxa"/>
            <w:tcBorders>
              <w:top w:val="single" w:sz="4" w:space="0" w:color="auto"/>
              <w:left w:val="single" w:sz="4" w:space="0" w:color="auto"/>
              <w:bottom w:val="single" w:sz="4" w:space="0" w:color="auto"/>
              <w:right w:val="single" w:sz="4" w:space="0" w:color="auto"/>
            </w:tcBorders>
          </w:tcPr>
          <w:p w14:paraId="704DCA1C"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0.000649</w:t>
            </w:r>
          </w:p>
        </w:tc>
        <w:tc>
          <w:tcPr>
            <w:tcW w:w="1274" w:type="dxa"/>
            <w:tcBorders>
              <w:top w:val="single" w:sz="4" w:space="0" w:color="auto"/>
              <w:left w:val="single" w:sz="4" w:space="0" w:color="auto"/>
              <w:bottom w:val="single" w:sz="4" w:space="0" w:color="auto"/>
              <w:right w:val="single" w:sz="4" w:space="0" w:color="auto"/>
            </w:tcBorders>
          </w:tcPr>
          <w:p w14:paraId="734F78F3"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0.003246</w:t>
            </w:r>
          </w:p>
        </w:tc>
        <w:tc>
          <w:tcPr>
            <w:tcW w:w="1775" w:type="dxa"/>
            <w:tcBorders>
              <w:top w:val="single" w:sz="4" w:space="0" w:color="auto"/>
              <w:left w:val="single" w:sz="4" w:space="0" w:color="auto"/>
              <w:bottom w:val="single" w:sz="4" w:space="0" w:color="auto"/>
              <w:right w:val="single" w:sz="4" w:space="0" w:color="auto"/>
            </w:tcBorders>
          </w:tcPr>
          <w:p w14:paraId="4ADFE7F4"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83.34 %</w:t>
            </w:r>
          </w:p>
        </w:tc>
        <w:tc>
          <w:tcPr>
            <w:tcW w:w="1701" w:type="dxa"/>
            <w:tcBorders>
              <w:top w:val="single" w:sz="4" w:space="0" w:color="auto"/>
              <w:left w:val="single" w:sz="4" w:space="0" w:color="auto"/>
              <w:bottom w:val="single" w:sz="4" w:space="0" w:color="auto"/>
              <w:right w:val="single" w:sz="4" w:space="0" w:color="auto"/>
            </w:tcBorders>
          </w:tcPr>
          <w:p w14:paraId="0AD26837"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16.66 %</w:t>
            </w:r>
          </w:p>
        </w:tc>
      </w:tr>
      <w:tr w:rsidR="00C35418" w:rsidRPr="00F74CAE" w14:paraId="292F66FA" w14:textId="77777777" w:rsidTr="00C35418">
        <w:trPr>
          <w:trHeight w:val="288"/>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9DE21C"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3"/>
                <w:szCs w:val="23"/>
                <w:lang w:eastAsia="en-IN"/>
              </w:rPr>
            </w:pPr>
            <w:r w:rsidRPr="00F74CAE">
              <w:rPr>
                <w:rFonts w:ascii="Times New Roman" w:eastAsia="Times New Roman" w:hAnsi="Times New Roman" w:cs="Times New Roman"/>
                <w:b/>
                <w:bCs/>
                <w:color w:val="000000"/>
                <w:kern w:val="0"/>
                <w:sz w:val="23"/>
                <w:szCs w:val="23"/>
                <w:lang w:eastAsia="en-IN"/>
              </w:rPr>
              <w:t>S5</w:t>
            </w:r>
          </w:p>
        </w:tc>
        <w:tc>
          <w:tcPr>
            <w:tcW w:w="1119" w:type="dxa"/>
            <w:tcBorders>
              <w:top w:val="single" w:sz="4" w:space="0" w:color="auto"/>
              <w:left w:val="single" w:sz="4" w:space="0" w:color="auto"/>
              <w:bottom w:val="single" w:sz="4" w:space="0" w:color="auto"/>
              <w:right w:val="single" w:sz="4" w:space="0" w:color="auto"/>
            </w:tcBorders>
          </w:tcPr>
          <w:p w14:paraId="4FF851B2" w14:textId="77777777" w:rsidR="00C35418" w:rsidRPr="00AE4EC3" w:rsidRDefault="00C35418" w:rsidP="001336E7">
            <w:pPr>
              <w:spacing w:after="0" w:line="276" w:lineRule="auto"/>
              <w:jc w:val="center"/>
              <w:rPr>
                <w:rFonts w:ascii="Times New Roman" w:eastAsia="Times New Roman" w:hAnsi="Times New Roman" w:cs="Times New Roman"/>
                <w:kern w:val="0"/>
                <w:sz w:val="23"/>
                <w:szCs w:val="23"/>
                <w:lang w:eastAsia="en-IN" w:bidi="hi-IN"/>
              </w:rPr>
            </w:pPr>
            <w:r w:rsidRPr="00AE4EC3">
              <w:rPr>
                <w:rFonts w:ascii="Times New Roman" w:eastAsia="Times New Roman" w:hAnsi="Times New Roman" w:cs="Times New Roman"/>
                <w:kern w:val="0"/>
                <w:sz w:val="23"/>
                <w:szCs w:val="23"/>
                <w:lang w:eastAsia="en-IN" w:bidi="hi-IN"/>
              </w:rPr>
              <w:t>0.003895</w:t>
            </w:r>
          </w:p>
        </w:tc>
        <w:tc>
          <w:tcPr>
            <w:tcW w:w="1218" w:type="dxa"/>
            <w:tcBorders>
              <w:top w:val="single" w:sz="4" w:space="0" w:color="auto"/>
              <w:left w:val="single" w:sz="4" w:space="0" w:color="auto"/>
              <w:bottom w:val="single" w:sz="4" w:space="0" w:color="auto"/>
              <w:right w:val="single" w:sz="4" w:space="0" w:color="auto"/>
            </w:tcBorders>
            <w:vAlign w:val="bottom"/>
          </w:tcPr>
          <w:p w14:paraId="0462E785" w14:textId="77777777" w:rsidR="00C35418" w:rsidRPr="00AE4EC3" w:rsidRDefault="00C35418" w:rsidP="001336E7">
            <w:pPr>
              <w:spacing w:after="0" w:line="276" w:lineRule="auto"/>
              <w:jc w:val="center"/>
              <w:rPr>
                <w:rFonts w:ascii="Times New Roman" w:eastAsia="Times New Roman" w:hAnsi="Times New Roman" w:cs="Times New Roman"/>
                <w:kern w:val="0"/>
                <w:sz w:val="23"/>
                <w:szCs w:val="23"/>
                <w:lang w:eastAsia="en-IN" w:bidi="hi-IN"/>
              </w:rPr>
            </w:pPr>
            <w:r w:rsidRPr="00AE4EC3">
              <w:rPr>
                <w:rFonts w:ascii="Times New Roman" w:eastAsia="Times New Roman" w:hAnsi="Times New Roman" w:cs="Times New Roman"/>
                <w:kern w:val="0"/>
                <w:sz w:val="23"/>
                <w:szCs w:val="23"/>
                <w:lang w:eastAsia="en-IN" w:bidi="hi-IN"/>
              </w:rPr>
              <w:t>0.002207</w:t>
            </w:r>
          </w:p>
        </w:tc>
        <w:tc>
          <w:tcPr>
            <w:tcW w:w="1274" w:type="dxa"/>
            <w:tcBorders>
              <w:top w:val="single" w:sz="4" w:space="0" w:color="auto"/>
              <w:left w:val="single" w:sz="4" w:space="0" w:color="auto"/>
              <w:bottom w:val="single" w:sz="4" w:space="0" w:color="auto"/>
              <w:right w:val="single" w:sz="4" w:space="0" w:color="auto"/>
            </w:tcBorders>
          </w:tcPr>
          <w:p w14:paraId="6158823A" w14:textId="77777777" w:rsidR="00C35418" w:rsidRPr="00AE4EC3" w:rsidRDefault="00C35418" w:rsidP="001336E7">
            <w:pPr>
              <w:spacing w:after="0" w:line="276" w:lineRule="auto"/>
              <w:jc w:val="center"/>
              <w:rPr>
                <w:rFonts w:ascii="Times New Roman" w:eastAsia="Times New Roman" w:hAnsi="Times New Roman" w:cs="Times New Roman"/>
                <w:kern w:val="0"/>
                <w:sz w:val="23"/>
                <w:szCs w:val="23"/>
                <w:lang w:eastAsia="en-IN" w:bidi="hi-IN"/>
              </w:rPr>
            </w:pPr>
            <w:r w:rsidRPr="00AE4EC3">
              <w:rPr>
                <w:rFonts w:ascii="Times New Roman" w:eastAsia="Times New Roman" w:hAnsi="Times New Roman" w:cs="Times New Roman"/>
                <w:kern w:val="0"/>
                <w:sz w:val="23"/>
                <w:szCs w:val="23"/>
                <w:lang w:eastAsia="en-IN" w:bidi="hi-IN"/>
              </w:rPr>
              <w:t>0.00</w:t>
            </w:r>
            <w:r w:rsidR="00AE4EC3" w:rsidRPr="00AE4EC3">
              <w:rPr>
                <w:rFonts w:ascii="Times New Roman" w:eastAsia="Times New Roman" w:hAnsi="Times New Roman" w:cs="Times New Roman"/>
                <w:kern w:val="0"/>
                <w:sz w:val="23"/>
                <w:szCs w:val="23"/>
                <w:lang w:eastAsia="en-IN" w:bidi="hi-IN"/>
              </w:rPr>
              <w:t>1688</w:t>
            </w:r>
          </w:p>
        </w:tc>
        <w:tc>
          <w:tcPr>
            <w:tcW w:w="1775" w:type="dxa"/>
            <w:tcBorders>
              <w:top w:val="single" w:sz="4" w:space="0" w:color="auto"/>
              <w:left w:val="single" w:sz="4" w:space="0" w:color="auto"/>
              <w:bottom w:val="single" w:sz="4" w:space="0" w:color="auto"/>
              <w:right w:val="single" w:sz="4" w:space="0" w:color="auto"/>
            </w:tcBorders>
          </w:tcPr>
          <w:p w14:paraId="1B88CBA8" w14:textId="77777777" w:rsidR="00C35418" w:rsidRPr="00AE4EC3" w:rsidRDefault="00AE4EC3" w:rsidP="001336E7">
            <w:pPr>
              <w:spacing w:after="0" w:line="276" w:lineRule="auto"/>
              <w:jc w:val="center"/>
              <w:rPr>
                <w:rFonts w:ascii="Times New Roman" w:eastAsia="Times New Roman" w:hAnsi="Times New Roman" w:cs="Times New Roman"/>
                <w:kern w:val="0"/>
                <w:sz w:val="23"/>
                <w:szCs w:val="23"/>
                <w:lang w:eastAsia="en-IN" w:bidi="hi-IN"/>
              </w:rPr>
            </w:pPr>
            <w:r w:rsidRPr="00AE4EC3">
              <w:rPr>
                <w:rFonts w:ascii="Times New Roman" w:eastAsia="Times New Roman" w:hAnsi="Times New Roman" w:cs="Times New Roman"/>
                <w:kern w:val="0"/>
                <w:sz w:val="23"/>
                <w:szCs w:val="23"/>
                <w:lang w:eastAsia="en-IN" w:bidi="hi-IN"/>
              </w:rPr>
              <w:t>43.34</w:t>
            </w:r>
            <w:r w:rsidR="00C35418" w:rsidRPr="00AE4EC3">
              <w:rPr>
                <w:rFonts w:ascii="Times New Roman" w:eastAsia="Times New Roman" w:hAnsi="Times New Roman" w:cs="Times New Roman"/>
                <w:kern w:val="0"/>
                <w:sz w:val="23"/>
                <w:szCs w:val="23"/>
                <w:lang w:eastAsia="en-IN" w:bidi="hi-IN"/>
              </w:rPr>
              <w:t xml:space="preserve"> %</w:t>
            </w:r>
          </w:p>
        </w:tc>
        <w:tc>
          <w:tcPr>
            <w:tcW w:w="1701" w:type="dxa"/>
            <w:tcBorders>
              <w:top w:val="single" w:sz="4" w:space="0" w:color="auto"/>
              <w:left w:val="single" w:sz="4" w:space="0" w:color="auto"/>
              <w:bottom w:val="single" w:sz="4" w:space="0" w:color="auto"/>
              <w:right w:val="single" w:sz="4" w:space="0" w:color="auto"/>
            </w:tcBorders>
          </w:tcPr>
          <w:p w14:paraId="69F9A4AD" w14:textId="77777777" w:rsidR="00C35418" w:rsidRPr="00AE4EC3" w:rsidRDefault="00AE4EC3" w:rsidP="001336E7">
            <w:pPr>
              <w:spacing w:after="0" w:line="276" w:lineRule="auto"/>
              <w:jc w:val="center"/>
              <w:rPr>
                <w:rFonts w:ascii="Times New Roman" w:eastAsia="Times New Roman" w:hAnsi="Times New Roman" w:cs="Times New Roman"/>
                <w:kern w:val="0"/>
                <w:sz w:val="23"/>
                <w:szCs w:val="23"/>
                <w:lang w:eastAsia="en-IN" w:bidi="hi-IN"/>
              </w:rPr>
            </w:pPr>
            <w:r w:rsidRPr="00AE4EC3">
              <w:rPr>
                <w:rFonts w:ascii="Times New Roman" w:eastAsia="Times New Roman" w:hAnsi="Times New Roman" w:cs="Times New Roman"/>
                <w:kern w:val="0"/>
                <w:sz w:val="23"/>
                <w:szCs w:val="23"/>
                <w:lang w:eastAsia="en-IN" w:bidi="hi-IN"/>
              </w:rPr>
              <w:t>56.66</w:t>
            </w:r>
            <w:r w:rsidR="00C35418" w:rsidRPr="00AE4EC3">
              <w:rPr>
                <w:rFonts w:ascii="Times New Roman" w:eastAsia="Times New Roman" w:hAnsi="Times New Roman" w:cs="Times New Roman"/>
                <w:kern w:val="0"/>
                <w:sz w:val="23"/>
                <w:szCs w:val="23"/>
                <w:lang w:eastAsia="en-IN" w:bidi="hi-IN"/>
              </w:rPr>
              <w:t xml:space="preserve"> %</w:t>
            </w:r>
          </w:p>
        </w:tc>
      </w:tr>
      <w:tr w:rsidR="00C35418" w:rsidRPr="00F74CAE" w14:paraId="75D9B54E" w14:textId="77777777" w:rsidTr="00C35418">
        <w:trPr>
          <w:trHeight w:val="300"/>
        </w:trPr>
        <w:tc>
          <w:tcPr>
            <w:tcW w:w="15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8E4E67" w14:textId="77777777" w:rsidR="00C35418" w:rsidRPr="00F74CAE" w:rsidRDefault="00C35418" w:rsidP="001336E7">
            <w:pPr>
              <w:spacing w:after="0" w:line="276" w:lineRule="auto"/>
              <w:jc w:val="center"/>
              <w:rPr>
                <w:rFonts w:ascii="Times New Roman" w:eastAsia="Times New Roman" w:hAnsi="Times New Roman" w:cs="Times New Roman"/>
                <w:b/>
                <w:bCs/>
                <w:color w:val="000000"/>
                <w:kern w:val="0"/>
                <w:sz w:val="23"/>
                <w:szCs w:val="23"/>
                <w:lang w:eastAsia="en-IN"/>
              </w:rPr>
            </w:pPr>
            <w:r w:rsidRPr="00F74CAE">
              <w:rPr>
                <w:rFonts w:ascii="Times New Roman" w:eastAsia="Times New Roman" w:hAnsi="Times New Roman" w:cs="Times New Roman"/>
                <w:b/>
                <w:bCs/>
                <w:color w:val="000000"/>
                <w:kern w:val="0"/>
                <w:sz w:val="23"/>
                <w:szCs w:val="23"/>
                <w:lang w:eastAsia="en-IN"/>
              </w:rPr>
              <w:t>S6</w:t>
            </w:r>
          </w:p>
        </w:tc>
        <w:tc>
          <w:tcPr>
            <w:tcW w:w="1119" w:type="dxa"/>
            <w:tcBorders>
              <w:top w:val="single" w:sz="4" w:space="0" w:color="auto"/>
              <w:left w:val="single" w:sz="4" w:space="0" w:color="auto"/>
              <w:bottom w:val="single" w:sz="4" w:space="0" w:color="auto"/>
              <w:right w:val="single" w:sz="4" w:space="0" w:color="auto"/>
            </w:tcBorders>
          </w:tcPr>
          <w:p w14:paraId="60628721"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0.003895</w:t>
            </w:r>
          </w:p>
        </w:tc>
        <w:tc>
          <w:tcPr>
            <w:tcW w:w="1218" w:type="dxa"/>
            <w:tcBorders>
              <w:top w:val="single" w:sz="4" w:space="0" w:color="auto"/>
              <w:left w:val="single" w:sz="4" w:space="0" w:color="auto"/>
              <w:bottom w:val="single" w:sz="4" w:space="0" w:color="auto"/>
              <w:right w:val="single" w:sz="4" w:space="0" w:color="auto"/>
            </w:tcBorders>
          </w:tcPr>
          <w:p w14:paraId="3EE6E24B"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0.001428</w:t>
            </w:r>
          </w:p>
        </w:tc>
        <w:tc>
          <w:tcPr>
            <w:tcW w:w="1274" w:type="dxa"/>
            <w:tcBorders>
              <w:top w:val="single" w:sz="4" w:space="0" w:color="auto"/>
              <w:left w:val="single" w:sz="4" w:space="0" w:color="auto"/>
              <w:bottom w:val="single" w:sz="4" w:space="0" w:color="auto"/>
              <w:right w:val="single" w:sz="4" w:space="0" w:color="auto"/>
            </w:tcBorders>
          </w:tcPr>
          <w:p w14:paraId="3A8420E7"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0.002467</w:t>
            </w:r>
          </w:p>
        </w:tc>
        <w:tc>
          <w:tcPr>
            <w:tcW w:w="1775" w:type="dxa"/>
            <w:tcBorders>
              <w:top w:val="single" w:sz="4" w:space="0" w:color="auto"/>
              <w:left w:val="single" w:sz="4" w:space="0" w:color="auto"/>
              <w:bottom w:val="single" w:sz="4" w:space="0" w:color="auto"/>
              <w:right w:val="single" w:sz="4" w:space="0" w:color="auto"/>
            </w:tcBorders>
          </w:tcPr>
          <w:p w14:paraId="79EF0698"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 xml:space="preserve">63.34 % </w:t>
            </w:r>
          </w:p>
        </w:tc>
        <w:tc>
          <w:tcPr>
            <w:tcW w:w="1701" w:type="dxa"/>
            <w:tcBorders>
              <w:top w:val="single" w:sz="4" w:space="0" w:color="auto"/>
              <w:left w:val="single" w:sz="4" w:space="0" w:color="auto"/>
              <w:bottom w:val="single" w:sz="4" w:space="0" w:color="auto"/>
              <w:right w:val="single" w:sz="4" w:space="0" w:color="auto"/>
            </w:tcBorders>
          </w:tcPr>
          <w:p w14:paraId="61DCFCC3" w14:textId="77777777" w:rsidR="00C35418" w:rsidRPr="00F74CAE" w:rsidRDefault="00C35418" w:rsidP="001336E7">
            <w:pPr>
              <w:spacing w:after="0" w:line="276" w:lineRule="auto"/>
              <w:jc w:val="center"/>
              <w:rPr>
                <w:rFonts w:ascii="Times New Roman" w:eastAsia="Times New Roman" w:hAnsi="Times New Roman" w:cs="Times New Roman"/>
                <w:color w:val="000000"/>
                <w:kern w:val="0"/>
                <w:sz w:val="23"/>
                <w:szCs w:val="23"/>
                <w:lang w:eastAsia="en-IN" w:bidi="hi-IN"/>
              </w:rPr>
            </w:pPr>
            <w:r w:rsidRPr="00F74CAE">
              <w:rPr>
                <w:rFonts w:ascii="Times New Roman" w:eastAsia="Times New Roman" w:hAnsi="Times New Roman" w:cs="Times New Roman"/>
                <w:color w:val="000000"/>
                <w:kern w:val="0"/>
                <w:sz w:val="23"/>
                <w:szCs w:val="23"/>
                <w:lang w:eastAsia="en-IN" w:bidi="hi-IN"/>
              </w:rPr>
              <w:t xml:space="preserve">36.66 % </w:t>
            </w:r>
          </w:p>
        </w:tc>
      </w:tr>
    </w:tbl>
    <w:p w14:paraId="3C0D63D4" w14:textId="77777777" w:rsidR="00154AD8" w:rsidRPr="00F74CAE" w:rsidRDefault="00154AD8" w:rsidP="001336E7">
      <w:pPr>
        <w:pStyle w:val="ListParagraph"/>
        <w:tabs>
          <w:tab w:val="left" w:pos="5400"/>
        </w:tabs>
        <w:spacing w:line="276" w:lineRule="auto"/>
        <w:ind w:left="-180"/>
        <w:jc w:val="both"/>
        <w:rPr>
          <w:rFonts w:ascii="Times New Roman" w:hAnsi="Times New Roman" w:cs="Times New Roman"/>
          <w:sz w:val="24"/>
          <w:szCs w:val="24"/>
        </w:rPr>
      </w:pPr>
    </w:p>
    <w:p w14:paraId="68BB8478" w14:textId="77777777" w:rsidR="001E1E87" w:rsidRDefault="001E1E87" w:rsidP="001336E7">
      <w:pPr>
        <w:tabs>
          <w:tab w:val="left" w:pos="5400"/>
        </w:tabs>
        <w:spacing w:line="360" w:lineRule="auto"/>
        <w:jc w:val="both"/>
        <w:rPr>
          <w:rFonts w:ascii="Times New Roman" w:hAnsi="Times New Roman" w:cs="Times New Roman"/>
          <w:sz w:val="24"/>
          <w:szCs w:val="24"/>
        </w:rPr>
      </w:pPr>
    </w:p>
    <w:p w14:paraId="7CD5E23B" w14:textId="77777777" w:rsidR="00C35418" w:rsidRDefault="00C35418" w:rsidP="001336E7">
      <w:pPr>
        <w:tabs>
          <w:tab w:val="left" w:pos="5400"/>
        </w:tabs>
        <w:spacing w:line="360" w:lineRule="auto"/>
        <w:jc w:val="both"/>
        <w:rPr>
          <w:rFonts w:ascii="Times New Roman" w:hAnsi="Times New Roman" w:cs="Times New Roman"/>
          <w:sz w:val="24"/>
          <w:szCs w:val="24"/>
        </w:rPr>
      </w:pPr>
    </w:p>
    <w:p w14:paraId="3454EE31" w14:textId="77777777" w:rsidR="00C35418" w:rsidRDefault="00C35418" w:rsidP="001336E7">
      <w:pPr>
        <w:tabs>
          <w:tab w:val="left" w:pos="5400"/>
        </w:tabs>
        <w:spacing w:line="360" w:lineRule="auto"/>
        <w:jc w:val="both"/>
        <w:rPr>
          <w:rFonts w:ascii="Times New Roman" w:hAnsi="Times New Roman" w:cs="Times New Roman"/>
          <w:sz w:val="24"/>
          <w:szCs w:val="24"/>
        </w:rPr>
      </w:pPr>
    </w:p>
    <w:p w14:paraId="394291E9" w14:textId="77777777" w:rsidR="00C35418" w:rsidRPr="00F74CAE" w:rsidRDefault="00C35418" w:rsidP="001336E7">
      <w:pPr>
        <w:tabs>
          <w:tab w:val="left" w:pos="5400"/>
        </w:tabs>
        <w:spacing w:line="360" w:lineRule="auto"/>
        <w:rPr>
          <w:rFonts w:ascii="Times New Roman" w:hAnsi="Times New Roman" w:cs="Times New Roman"/>
          <w:sz w:val="24"/>
          <w:szCs w:val="24"/>
        </w:rPr>
      </w:pPr>
    </w:p>
    <w:p w14:paraId="49E475C1" w14:textId="77777777" w:rsidR="001E1E87" w:rsidRPr="00F74CAE" w:rsidRDefault="001E1E87" w:rsidP="001336E7">
      <w:pPr>
        <w:tabs>
          <w:tab w:val="left" w:pos="5400"/>
        </w:tabs>
        <w:spacing w:line="360" w:lineRule="auto"/>
        <w:ind w:left="720" w:hanging="720"/>
        <w:jc w:val="both"/>
        <w:rPr>
          <w:rFonts w:ascii="Times New Roman" w:hAnsi="Times New Roman" w:cs="Times New Roman"/>
          <w:sz w:val="24"/>
          <w:szCs w:val="24"/>
        </w:rPr>
      </w:pPr>
    </w:p>
    <w:p w14:paraId="5C864C59" w14:textId="77777777" w:rsidR="001E1E87" w:rsidRPr="00F74CAE" w:rsidRDefault="001E1E87" w:rsidP="001336E7">
      <w:pPr>
        <w:tabs>
          <w:tab w:val="left" w:pos="5400"/>
        </w:tabs>
        <w:spacing w:line="360" w:lineRule="auto"/>
        <w:ind w:left="720" w:hanging="720"/>
        <w:jc w:val="both"/>
        <w:rPr>
          <w:rFonts w:ascii="Times New Roman" w:hAnsi="Times New Roman" w:cs="Times New Roman"/>
          <w:sz w:val="24"/>
          <w:szCs w:val="24"/>
        </w:rPr>
      </w:pPr>
    </w:p>
    <w:p w14:paraId="272BC701" w14:textId="77777777" w:rsidR="001E1E87" w:rsidRPr="00F74CAE" w:rsidRDefault="001E1E87" w:rsidP="001336E7">
      <w:pPr>
        <w:tabs>
          <w:tab w:val="left" w:pos="5400"/>
        </w:tabs>
        <w:spacing w:line="360" w:lineRule="auto"/>
        <w:ind w:left="720" w:hanging="720"/>
        <w:jc w:val="both"/>
        <w:rPr>
          <w:rFonts w:ascii="Times New Roman" w:hAnsi="Times New Roman" w:cs="Times New Roman"/>
          <w:sz w:val="24"/>
          <w:szCs w:val="24"/>
        </w:rPr>
      </w:pPr>
    </w:p>
    <w:p w14:paraId="256F8ED4" w14:textId="77777777" w:rsidR="001336E7" w:rsidRDefault="001336E7" w:rsidP="001336E7">
      <w:pPr>
        <w:tabs>
          <w:tab w:val="left" w:pos="5400"/>
        </w:tabs>
        <w:spacing w:line="360" w:lineRule="auto"/>
        <w:rPr>
          <w:rFonts w:ascii="Times New Roman" w:hAnsi="Times New Roman" w:cs="Times New Roman"/>
          <w:sz w:val="24"/>
          <w:szCs w:val="24"/>
        </w:rPr>
      </w:pPr>
    </w:p>
    <w:p w14:paraId="7FA08299" w14:textId="3AD556CB" w:rsidR="001E1E87" w:rsidRPr="00F74CAE" w:rsidRDefault="0041352D" w:rsidP="001336E7">
      <w:pPr>
        <w:tabs>
          <w:tab w:val="left" w:pos="5400"/>
        </w:tabs>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E557D" w:rsidRPr="00F74CAE">
        <w:rPr>
          <w:rFonts w:ascii="Times New Roman" w:hAnsi="Times New Roman" w:cs="Times New Roman"/>
          <w:sz w:val="24"/>
          <w:szCs w:val="24"/>
        </w:rPr>
        <w:t>From the above res</w:t>
      </w:r>
      <w:r w:rsidR="00C35418">
        <w:rPr>
          <w:rFonts w:ascii="Times New Roman" w:hAnsi="Times New Roman" w:cs="Times New Roman"/>
          <w:sz w:val="24"/>
          <w:szCs w:val="24"/>
        </w:rPr>
        <w:t>ults, we observed that sample S1</w:t>
      </w:r>
      <w:r w:rsidR="003E557D" w:rsidRPr="00F74CAE">
        <w:rPr>
          <w:rFonts w:ascii="Times New Roman" w:hAnsi="Times New Roman" w:cs="Times New Roman"/>
          <w:sz w:val="24"/>
          <w:szCs w:val="24"/>
        </w:rPr>
        <w:t xml:space="preserve"> has the maximum efficiency for </w:t>
      </w:r>
      <w:r w:rsidR="001336E7">
        <w:rPr>
          <w:rFonts w:ascii="Times New Roman" w:hAnsi="Times New Roman" w:cs="Times New Roman"/>
          <w:sz w:val="24"/>
          <w:szCs w:val="24"/>
        </w:rPr>
        <w:t xml:space="preserve">           </w:t>
      </w:r>
      <w:r w:rsidR="003E557D" w:rsidRPr="00F74CAE">
        <w:rPr>
          <w:rFonts w:ascii="Times New Roman" w:hAnsi="Times New Roman" w:cs="Times New Roman"/>
          <w:sz w:val="24"/>
          <w:szCs w:val="24"/>
        </w:rPr>
        <w:t>cobalt</w:t>
      </w:r>
      <w:r w:rsidR="00AE4EC3">
        <w:rPr>
          <w:rFonts w:ascii="Times New Roman" w:hAnsi="Times New Roman" w:cs="Times New Roman"/>
          <w:sz w:val="24"/>
          <w:szCs w:val="24"/>
        </w:rPr>
        <w:t xml:space="preserve"> </w:t>
      </w:r>
      <w:r w:rsidR="003E557D" w:rsidRPr="00F74CAE">
        <w:rPr>
          <w:rFonts w:ascii="Times New Roman" w:hAnsi="Times New Roman" w:cs="Times New Roman"/>
          <w:sz w:val="24"/>
          <w:szCs w:val="24"/>
        </w:rPr>
        <w:t>adsorption</w:t>
      </w:r>
      <w:r w:rsidR="00AE4EC3">
        <w:rPr>
          <w:rFonts w:ascii="Times New Roman" w:hAnsi="Times New Roman" w:cs="Times New Roman"/>
          <w:sz w:val="24"/>
          <w:szCs w:val="24"/>
        </w:rPr>
        <w:t xml:space="preserve"> with 73.32 </w:t>
      </w:r>
      <w:r w:rsidR="001E1E87" w:rsidRPr="00F74CAE">
        <w:rPr>
          <w:rFonts w:ascii="Times New Roman" w:hAnsi="Times New Roman" w:cs="Times New Roman"/>
          <w:sz w:val="24"/>
          <w:szCs w:val="24"/>
        </w:rPr>
        <w:t>% efficiency</w:t>
      </w:r>
      <w:r w:rsidR="003E557D" w:rsidRPr="00F74CAE">
        <w:rPr>
          <w:rFonts w:ascii="Times New Roman" w:hAnsi="Times New Roman" w:cs="Times New Roman"/>
          <w:sz w:val="24"/>
          <w:szCs w:val="24"/>
        </w:rPr>
        <w:t xml:space="preserve">. </w:t>
      </w:r>
    </w:p>
    <w:p w14:paraId="4BBF1713" w14:textId="77777777" w:rsidR="001E1E87" w:rsidRPr="00F74CAE" w:rsidRDefault="001E1E87" w:rsidP="008E1591">
      <w:pPr>
        <w:tabs>
          <w:tab w:val="left" w:pos="1560"/>
        </w:tabs>
        <w:spacing w:line="360" w:lineRule="auto"/>
        <w:ind w:left="720" w:hanging="720"/>
        <w:jc w:val="center"/>
        <w:rPr>
          <w:rFonts w:ascii="Times New Roman" w:hAnsi="Times New Roman" w:cs="Times New Roman"/>
          <w:sz w:val="24"/>
          <w:szCs w:val="24"/>
        </w:rPr>
      </w:pPr>
    </w:p>
    <w:tbl>
      <w:tblPr>
        <w:tblpPr w:leftFromText="180" w:rightFromText="180" w:vertAnchor="text" w:horzAnchor="margin" w:tblpXSpec="center" w:tblpY="340"/>
        <w:tblW w:w="8897" w:type="dxa"/>
        <w:tblLook w:val="04A0" w:firstRow="1" w:lastRow="0" w:firstColumn="1" w:lastColumn="0" w:noHBand="0" w:noVBand="1"/>
      </w:tblPr>
      <w:tblGrid>
        <w:gridCol w:w="1867"/>
        <w:gridCol w:w="2210"/>
        <w:gridCol w:w="2127"/>
        <w:gridCol w:w="2693"/>
      </w:tblGrid>
      <w:tr w:rsidR="00E6044C" w:rsidRPr="00F74CAE" w14:paraId="3DA4D1AE" w14:textId="77777777" w:rsidTr="008E1591">
        <w:trPr>
          <w:trHeight w:val="1398"/>
        </w:trPr>
        <w:tc>
          <w:tcPr>
            <w:tcW w:w="1867" w:type="dxa"/>
            <w:tcBorders>
              <w:top w:val="single" w:sz="8" w:space="0" w:color="auto"/>
              <w:left w:val="single" w:sz="8" w:space="0" w:color="auto"/>
              <w:bottom w:val="single" w:sz="4" w:space="0" w:color="auto"/>
              <w:right w:val="nil"/>
            </w:tcBorders>
            <w:shd w:val="clear" w:color="auto" w:fill="A3DBFF"/>
            <w:noWrap/>
          </w:tcPr>
          <w:p w14:paraId="30525CBB" w14:textId="77777777" w:rsidR="008E1591" w:rsidRPr="008E1591" w:rsidRDefault="008E1591" w:rsidP="001336E7">
            <w:pPr>
              <w:spacing w:after="0" w:line="360" w:lineRule="auto"/>
              <w:jc w:val="center"/>
              <w:rPr>
                <w:rFonts w:ascii="Times New Roman" w:eastAsia="Times New Roman" w:hAnsi="Times New Roman" w:cs="Times New Roman"/>
                <w:b/>
                <w:bCs/>
                <w:color w:val="000000"/>
                <w:kern w:val="0"/>
                <w:sz w:val="24"/>
                <w:szCs w:val="24"/>
                <w:lang w:eastAsia="en-IN"/>
              </w:rPr>
            </w:pPr>
          </w:p>
          <w:p w14:paraId="7CE51887" w14:textId="3511022D" w:rsidR="00E6044C" w:rsidRPr="008E1591" w:rsidRDefault="00E6044C" w:rsidP="008E1591">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t>Samples</w:t>
            </w:r>
          </w:p>
        </w:tc>
        <w:tc>
          <w:tcPr>
            <w:tcW w:w="2210" w:type="dxa"/>
            <w:tcBorders>
              <w:top w:val="single" w:sz="8" w:space="0" w:color="auto"/>
              <w:left w:val="single" w:sz="8" w:space="0" w:color="auto"/>
              <w:bottom w:val="single" w:sz="4" w:space="0" w:color="auto"/>
              <w:right w:val="single" w:sz="8" w:space="0" w:color="auto"/>
            </w:tcBorders>
            <w:shd w:val="clear" w:color="auto" w:fill="A3DBFF"/>
          </w:tcPr>
          <w:p w14:paraId="7BEAF112" w14:textId="77777777" w:rsidR="00E6044C" w:rsidRPr="008E1591" w:rsidRDefault="00E6044C"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t>Amount of CoCl</w:t>
            </w:r>
            <w:r w:rsidRPr="008E1591">
              <w:rPr>
                <w:rFonts w:ascii="Times New Roman" w:eastAsia="Times New Roman" w:hAnsi="Times New Roman" w:cs="Times New Roman"/>
                <w:b/>
                <w:bCs/>
                <w:color w:val="000000"/>
                <w:kern w:val="0"/>
                <w:sz w:val="24"/>
                <w:szCs w:val="24"/>
                <w:vertAlign w:val="subscript"/>
                <w:lang w:eastAsia="en-IN"/>
              </w:rPr>
              <w:t>2</w:t>
            </w:r>
            <w:r w:rsidRPr="008E1591">
              <w:rPr>
                <w:rFonts w:ascii="Times New Roman" w:eastAsia="Times New Roman" w:hAnsi="Times New Roman" w:cs="Times New Roman"/>
                <w:b/>
                <w:bCs/>
                <w:color w:val="000000"/>
                <w:kern w:val="0"/>
                <w:sz w:val="24"/>
                <w:szCs w:val="24"/>
                <w:lang w:eastAsia="en-IN"/>
              </w:rPr>
              <w:t xml:space="preserve"> remaining in the 10 ml solution (g)</w:t>
            </w:r>
          </w:p>
        </w:tc>
        <w:tc>
          <w:tcPr>
            <w:tcW w:w="2127" w:type="dxa"/>
            <w:tcBorders>
              <w:top w:val="single" w:sz="8" w:space="0" w:color="auto"/>
              <w:left w:val="single" w:sz="8" w:space="0" w:color="auto"/>
              <w:bottom w:val="single" w:sz="4" w:space="0" w:color="auto"/>
              <w:right w:val="single" w:sz="8" w:space="0" w:color="auto"/>
            </w:tcBorders>
            <w:shd w:val="clear" w:color="auto" w:fill="A3DBFF"/>
          </w:tcPr>
          <w:p w14:paraId="7F2F2D75" w14:textId="77777777" w:rsidR="00E6044C" w:rsidRPr="008E1591" w:rsidRDefault="00E6044C"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t>Percentage of CoCl</w:t>
            </w:r>
            <w:r w:rsidRPr="008E1591">
              <w:rPr>
                <w:rFonts w:ascii="Times New Roman" w:eastAsia="Times New Roman" w:hAnsi="Times New Roman" w:cs="Times New Roman"/>
                <w:b/>
                <w:bCs/>
                <w:color w:val="000000"/>
                <w:kern w:val="0"/>
                <w:sz w:val="24"/>
                <w:szCs w:val="24"/>
                <w:vertAlign w:val="subscript"/>
                <w:lang w:eastAsia="en-IN"/>
              </w:rPr>
              <w:t>2</w:t>
            </w:r>
            <w:r w:rsidRPr="008E1591">
              <w:rPr>
                <w:rFonts w:ascii="Times New Roman" w:eastAsia="Times New Roman" w:hAnsi="Times New Roman" w:cs="Times New Roman"/>
                <w:b/>
                <w:bCs/>
                <w:color w:val="000000"/>
                <w:kern w:val="0"/>
                <w:sz w:val="24"/>
                <w:szCs w:val="24"/>
                <w:lang w:eastAsia="en-IN"/>
              </w:rPr>
              <w:t xml:space="preserve"> adsorbed by samples. </w:t>
            </w:r>
          </w:p>
        </w:tc>
        <w:tc>
          <w:tcPr>
            <w:tcW w:w="2693" w:type="dxa"/>
            <w:tcBorders>
              <w:top w:val="single" w:sz="8" w:space="0" w:color="auto"/>
              <w:left w:val="single" w:sz="8" w:space="0" w:color="auto"/>
              <w:bottom w:val="single" w:sz="4" w:space="0" w:color="auto"/>
              <w:right w:val="single" w:sz="8" w:space="0" w:color="auto"/>
            </w:tcBorders>
            <w:shd w:val="clear" w:color="auto" w:fill="A3DBFF"/>
          </w:tcPr>
          <w:p w14:paraId="4FEFCD53" w14:textId="77777777" w:rsidR="00E6044C" w:rsidRPr="008E1591" w:rsidRDefault="00E6044C"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t>Amount of CoCl</w:t>
            </w:r>
            <w:r w:rsidRPr="008E1591">
              <w:rPr>
                <w:rFonts w:ascii="Times New Roman" w:eastAsia="Times New Roman" w:hAnsi="Times New Roman" w:cs="Times New Roman"/>
                <w:b/>
                <w:bCs/>
                <w:color w:val="000000"/>
                <w:kern w:val="0"/>
                <w:sz w:val="24"/>
                <w:szCs w:val="24"/>
                <w:vertAlign w:val="subscript"/>
                <w:lang w:eastAsia="en-IN"/>
              </w:rPr>
              <w:t>2</w:t>
            </w:r>
            <w:r w:rsidRPr="008E1591">
              <w:rPr>
                <w:rFonts w:ascii="Times New Roman" w:eastAsia="Times New Roman" w:hAnsi="Times New Roman" w:cs="Times New Roman"/>
                <w:b/>
                <w:bCs/>
                <w:color w:val="000000"/>
                <w:kern w:val="0"/>
                <w:sz w:val="24"/>
                <w:szCs w:val="24"/>
                <w:lang w:eastAsia="en-IN"/>
              </w:rPr>
              <w:t xml:space="preserve"> Adsorbed by Samples per gram (or 1000 mg)</w:t>
            </w:r>
          </w:p>
        </w:tc>
      </w:tr>
      <w:tr w:rsidR="00E6044C" w:rsidRPr="00F74CAE" w14:paraId="514CA5B5" w14:textId="77777777" w:rsidTr="008E1591">
        <w:trPr>
          <w:trHeight w:val="340"/>
        </w:trPr>
        <w:tc>
          <w:tcPr>
            <w:tcW w:w="1867" w:type="dxa"/>
            <w:tcBorders>
              <w:top w:val="single" w:sz="4" w:space="0" w:color="auto"/>
              <w:left w:val="single" w:sz="4" w:space="0" w:color="auto"/>
              <w:bottom w:val="single" w:sz="4" w:space="0" w:color="auto"/>
              <w:right w:val="single" w:sz="4" w:space="0" w:color="auto"/>
            </w:tcBorders>
            <w:shd w:val="clear" w:color="auto" w:fill="auto"/>
            <w:noWrap/>
            <w:hideMark/>
          </w:tcPr>
          <w:p w14:paraId="770CC298" w14:textId="77777777" w:rsidR="00E6044C" w:rsidRPr="008E1591" w:rsidRDefault="00E6044C" w:rsidP="001336E7">
            <w:pPr>
              <w:spacing w:after="0" w:line="360" w:lineRule="auto"/>
              <w:jc w:val="center"/>
              <w:rPr>
                <w:rFonts w:ascii="Times New Roman" w:eastAsia="Times New Roman" w:hAnsi="Times New Roman" w:cs="Times New Roman"/>
                <w:b/>
                <w:bCs/>
                <w:kern w:val="0"/>
                <w:sz w:val="24"/>
                <w:szCs w:val="24"/>
                <w:lang w:eastAsia="en-IN"/>
              </w:rPr>
            </w:pPr>
            <w:r w:rsidRPr="008E1591">
              <w:rPr>
                <w:rFonts w:ascii="Times New Roman" w:eastAsia="Times New Roman" w:hAnsi="Times New Roman" w:cs="Times New Roman"/>
                <w:b/>
                <w:bCs/>
                <w:kern w:val="0"/>
                <w:sz w:val="24"/>
                <w:szCs w:val="24"/>
                <w:lang w:eastAsia="en-IN"/>
              </w:rPr>
              <w:t>S1</w:t>
            </w:r>
          </w:p>
        </w:tc>
        <w:tc>
          <w:tcPr>
            <w:tcW w:w="2210" w:type="dxa"/>
            <w:tcBorders>
              <w:top w:val="single" w:sz="4" w:space="0" w:color="auto"/>
              <w:left w:val="single" w:sz="4" w:space="0" w:color="auto"/>
              <w:bottom w:val="single" w:sz="4" w:space="0" w:color="auto"/>
              <w:right w:val="single" w:sz="4" w:space="0" w:color="auto"/>
            </w:tcBorders>
          </w:tcPr>
          <w:p w14:paraId="3F923EE0" w14:textId="77777777" w:rsidR="00E6044C" w:rsidRPr="008E1591" w:rsidRDefault="00E6044C" w:rsidP="001336E7">
            <w:pPr>
              <w:spacing w:after="0" w:line="360" w:lineRule="auto"/>
              <w:jc w:val="center"/>
              <w:rPr>
                <w:rFonts w:ascii="Times New Roman" w:eastAsia="Times New Roman" w:hAnsi="Times New Roman" w:cs="Times New Roman"/>
                <w:kern w:val="0"/>
                <w:sz w:val="24"/>
                <w:szCs w:val="24"/>
                <w:lang w:eastAsia="en-IN" w:bidi="hi-IN"/>
              </w:rPr>
            </w:pPr>
            <w:r w:rsidRPr="008E1591">
              <w:rPr>
                <w:rFonts w:ascii="Times New Roman" w:eastAsia="Times New Roman" w:hAnsi="Times New Roman" w:cs="Times New Roman"/>
                <w:kern w:val="0"/>
                <w:sz w:val="24"/>
                <w:szCs w:val="24"/>
                <w:lang w:eastAsia="en-IN" w:bidi="hi-IN"/>
              </w:rPr>
              <w:t>0.001039</w:t>
            </w:r>
          </w:p>
        </w:tc>
        <w:tc>
          <w:tcPr>
            <w:tcW w:w="2127" w:type="dxa"/>
            <w:tcBorders>
              <w:top w:val="single" w:sz="4" w:space="0" w:color="auto"/>
              <w:left w:val="single" w:sz="4" w:space="0" w:color="auto"/>
              <w:bottom w:val="single" w:sz="4" w:space="0" w:color="auto"/>
              <w:right w:val="single" w:sz="4" w:space="0" w:color="auto"/>
            </w:tcBorders>
          </w:tcPr>
          <w:p w14:paraId="6882E260" w14:textId="77777777" w:rsidR="00E6044C" w:rsidRPr="008E1591" w:rsidRDefault="00E6044C" w:rsidP="001336E7">
            <w:pPr>
              <w:spacing w:after="0" w:line="360" w:lineRule="auto"/>
              <w:jc w:val="center"/>
              <w:rPr>
                <w:rFonts w:ascii="Times New Roman" w:eastAsia="Times New Roman" w:hAnsi="Times New Roman" w:cs="Times New Roman"/>
                <w:kern w:val="0"/>
                <w:sz w:val="24"/>
                <w:szCs w:val="24"/>
                <w:lang w:eastAsia="en-IN" w:bidi="hi-IN"/>
              </w:rPr>
            </w:pPr>
            <w:r w:rsidRPr="008E1591">
              <w:rPr>
                <w:rFonts w:ascii="Times New Roman" w:eastAsia="Times New Roman" w:hAnsi="Times New Roman" w:cs="Times New Roman"/>
                <w:kern w:val="0"/>
                <w:sz w:val="24"/>
                <w:szCs w:val="24"/>
                <w:lang w:eastAsia="en-IN" w:bidi="hi-IN"/>
              </w:rPr>
              <w:t>73.32 %</w:t>
            </w:r>
          </w:p>
        </w:tc>
        <w:tc>
          <w:tcPr>
            <w:tcW w:w="2693" w:type="dxa"/>
            <w:tcBorders>
              <w:top w:val="single" w:sz="4" w:space="0" w:color="auto"/>
              <w:left w:val="single" w:sz="4" w:space="0" w:color="auto"/>
              <w:bottom w:val="single" w:sz="4" w:space="0" w:color="auto"/>
              <w:right w:val="single" w:sz="4" w:space="0" w:color="auto"/>
            </w:tcBorders>
          </w:tcPr>
          <w:p w14:paraId="00337643" w14:textId="77777777" w:rsidR="00E6044C" w:rsidRPr="008E1591" w:rsidRDefault="00E6044C" w:rsidP="001336E7">
            <w:pPr>
              <w:spacing w:after="0" w:line="360" w:lineRule="auto"/>
              <w:jc w:val="center"/>
              <w:rPr>
                <w:rFonts w:ascii="Times New Roman" w:eastAsia="Times New Roman" w:hAnsi="Times New Roman" w:cs="Times New Roman"/>
                <w:kern w:val="0"/>
                <w:sz w:val="24"/>
                <w:szCs w:val="24"/>
                <w:lang w:eastAsia="en-IN" w:bidi="hi-IN"/>
              </w:rPr>
            </w:pPr>
            <w:r w:rsidRPr="008E1591">
              <w:rPr>
                <w:rFonts w:ascii="Times New Roman" w:eastAsia="Times New Roman" w:hAnsi="Times New Roman" w:cs="Times New Roman"/>
                <w:kern w:val="0"/>
                <w:sz w:val="24"/>
                <w:szCs w:val="24"/>
                <w:lang w:eastAsia="en-IN" w:bidi="hi-IN"/>
              </w:rPr>
              <w:t xml:space="preserve">142.80 mg/g sample </w:t>
            </w:r>
          </w:p>
        </w:tc>
      </w:tr>
      <w:tr w:rsidR="00E6044C" w:rsidRPr="00F74CAE" w14:paraId="2ABA5813" w14:textId="77777777" w:rsidTr="008E1591">
        <w:trPr>
          <w:trHeight w:val="288"/>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7DE188" w14:textId="77777777" w:rsidR="00E6044C" w:rsidRPr="008E1591" w:rsidRDefault="00E6044C"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lastRenderedPageBreak/>
              <w:t>S2</w:t>
            </w:r>
          </w:p>
        </w:tc>
        <w:tc>
          <w:tcPr>
            <w:tcW w:w="2210" w:type="dxa"/>
            <w:tcBorders>
              <w:top w:val="single" w:sz="4" w:space="0" w:color="auto"/>
              <w:left w:val="single" w:sz="4" w:space="0" w:color="auto"/>
              <w:bottom w:val="single" w:sz="4" w:space="0" w:color="auto"/>
              <w:right w:val="single" w:sz="4" w:space="0" w:color="auto"/>
            </w:tcBorders>
          </w:tcPr>
          <w:p w14:paraId="6C41D8EC"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0.001948</w:t>
            </w:r>
          </w:p>
        </w:tc>
        <w:tc>
          <w:tcPr>
            <w:tcW w:w="2127" w:type="dxa"/>
            <w:tcBorders>
              <w:top w:val="single" w:sz="4" w:space="0" w:color="auto"/>
              <w:left w:val="single" w:sz="4" w:space="0" w:color="auto"/>
              <w:bottom w:val="single" w:sz="4" w:space="0" w:color="auto"/>
              <w:right w:val="single" w:sz="4" w:space="0" w:color="auto"/>
            </w:tcBorders>
          </w:tcPr>
          <w:p w14:paraId="352BD09E"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49.99 %</w:t>
            </w:r>
          </w:p>
        </w:tc>
        <w:tc>
          <w:tcPr>
            <w:tcW w:w="2693" w:type="dxa"/>
            <w:tcBorders>
              <w:top w:val="single" w:sz="4" w:space="0" w:color="auto"/>
              <w:left w:val="single" w:sz="4" w:space="0" w:color="auto"/>
              <w:bottom w:val="single" w:sz="4" w:space="0" w:color="auto"/>
              <w:right w:val="single" w:sz="4" w:space="0" w:color="auto"/>
            </w:tcBorders>
            <w:vAlign w:val="bottom"/>
          </w:tcPr>
          <w:p w14:paraId="6CEF130A"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97.35 mg/g sample</w:t>
            </w:r>
          </w:p>
        </w:tc>
      </w:tr>
      <w:tr w:rsidR="00E6044C" w:rsidRPr="00F74CAE" w14:paraId="6176834A" w14:textId="77777777" w:rsidTr="008E1591">
        <w:trPr>
          <w:trHeight w:val="288"/>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1AB0A" w14:textId="77777777" w:rsidR="00E6044C" w:rsidRPr="008E1591" w:rsidRDefault="00E6044C"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t>S3</w:t>
            </w:r>
          </w:p>
        </w:tc>
        <w:tc>
          <w:tcPr>
            <w:tcW w:w="2210" w:type="dxa"/>
            <w:tcBorders>
              <w:top w:val="single" w:sz="4" w:space="0" w:color="auto"/>
              <w:left w:val="single" w:sz="4" w:space="0" w:color="auto"/>
              <w:bottom w:val="single" w:sz="4" w:space="0" w:color="auto"/>
              <w:right w:val="single" w:sz="4" w:space="0" w:color="auto"/>
            </w:tcBorders>
          </w:tcPr>
          <w:p w14:paraId="0B9B8C2E"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0.001948</w:t>
            </w:r>
          </w:p>
        </w:tc>
        <w:tc>
          <w:tcPr>
            <w:tcW w:w="2127" w:type="dxa"/>
            <w:tcBorders>
              <w:top w:val="single" w:sz="4" w:space="0" w:color="auto"/>
              <w:left w:val="single" w:sz="4" w:space="0" w:color="auto"/>
              <w:bottom w:val="single" w:sz="4" w:space="0" w:color="auto"/>
              <w:right w:val="single" w:sz="4" w:space="0" w:color="auto"/>
            </w:tcBorders>
          </w:tcPr>
          <w:p w14:paraId="695D899D"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49.99 %</w:t>
            </w:r>
          </w:p>
        </w:tc>
        <w:tc>
          <w:tcPr>
            <w:tcW w:w="2693" w:type="dxa"/>
            <w:tcBorders>
              <w:top w:val="single" w:sz="4" w:space="0" w:color="auto"/>
              <w:left w:val="single" w:sz="4" w:space="0" w:color="auto"/>
              <w:bottom w:val="single" w:sz="4" w:space="0" w:color="auto"/>
              <w:right w:val="single" w:sz="4" w:space="0" w:color="auto"/>
            </w:tcBorders>
            <w:vAlign w:val="bottom"/>
          </w:tcPr>
          <w:p w14:paraId="4475421F"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97.35 mg/g sample</w:t>
            </w:r>
          </w:p>
        </w:tc>
      </w:tr>
      <w:tr w:rsidR="00E6044C" w:rsidRPr="00F74CAE" w14:paraId="78F8B559" w14:textId="77777777" w:rsidTr="008E1591">
        <w:trPr>
          <w:trHeight w:val="288"/>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979A88" w14:textId="77777777" w:rsidR="00E6044C" w:rsidRPr="008E1591" w:rsidRDefault="00E6044C"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t>S4</w:t>
            </w:r>
          </w:p>
        </w:tc>
        <w:tc>
          <w:tcPr>
            <w:tcW w:w="2210" w:type="dxa"/>
            <w:tcBorders>
              <w:top w:val="single" w:sz="4" w:space="0" w:color="auto"/>
              <w:left w:val="single" w:sz="4" w:space="0" w:color="auto"/>
              <w:bottom w:val="single" w:sz="4" w:space="0" w:color="auto"/>
              <w:right w:val="single" w:sz="4" w:space="0" w:color="auto"/>
            </w:tcBorders>
          </w:tcPr>
          <w:p w14:paraId="4510156B"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0.003246</w:t>
            </w:r>
          </w:p>
        </w:tc>
        <w:tc>
          <w:tcPr>
            <w:tcW w:w="2127" w:type="dxa"/>
            <w:tcBorders>
              <w:top w:val="single" w:sz="4" w:space="0" w:color="auto"/>
              <w:left w:val="single" w:sz="4" w:space="0" w:color="auto"/>
              <w:bottom w:val="single" w:sz="4" w:space="0" w:color="auto"/>
              <w:right w:val="single" w:sz="4" w:space="0" w:color="auto"/>
            </w:tcBorders>
          </w:tcPr>
          <w:p w14:paraId="151284B0"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16.66 %</w:t>
            </w:r>
          </w:p>
        </w:tc>
        <w:tc>
          <w:tcPr>
            <w:tcW w:w="2693" w:type="dxa"/>
            <w:tcBorders>
              <w:top w:val="single" w:sz="4" w:space="0" w:color="auto"/>
              <w:left w:val="single" w:sz="4" w:space="0" w:color="auto"/>
              <w:bottom w:val="single" w:sz="4" w:space="0" w:color="auto"/>
              <w:right w:val="single" w:sz="4" w:space="0" w:color="auto"/>
            </w:tcBorders>
            <w:vAlign w:val="bottom"/>
          </w:tcPr>
          <w:p w14:paraId="02790D1D"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32.45 mg/g sample</w:t>
            </w:r>
          </w:p>
        </w:tc>
      </w:tr>
      <w:tr w:rsidR="00E6044C" w:rsidRPr="00F74CAE" w14:paraId="7EB36558" w14:textId="77777777" w:rsidTr="008E1591">
        <w:trPr>
          <w:trHeight w:val="288"/>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210CA" w14:textId="77777777" w:rsidR="00E6044C" w:rsidRPr="008E1591" w:rsidRDefault="00E6044C"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t>S5</w:t>
            </w:r>
          </w:p>
        </w:tc>
        <w:tc>
          <w:tcPr>
            <w:tcW w:w="2210" w:type="dxa"/>
            <w:tcBorders>
              <w:top w:val="single" w:sz="4" w:space="0" w:color="auto"/>
              <w:left w:val="single" w:sz="4" w:space="0" w:color="auto"/>
              <w:bottom w:val="single" w:sz="4" w:space="0" w:color="auto"/>
              <w:right w:val="single" w:sz="4" w:space="0" w:color="auto"/>
            </w:tcBorders>
          </w:tcPr>
          <w:p w14:paraId="7F5B1715"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0.001688</w:t>
            </w:r>
          </w:p>
        </w:tc>
        <w:tc>
          <w:tcPr>
            <w:tcW w:w="2127" w:type="dxa"/>
            <w:tcBorders>
              <w:top w:val="single" w:sz="4" w:space="0" w:color="auto"/>
              <w:left w:val="single" w:sz="4" w:space="0" w:color="auto"/>
              <w:bottom w:val="single" w:sz="4" w:space="0" w:color="auto"/>
              <w:right w:val="single" w:sz="4" w:space="0" w:color="auto"/>
            </w:tcBorders>
          </w:tcPr>
          <w:p w14:paraId="64916AA7"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56.66%</w:t>
            </w:r>
          </w:p>
        </w:tc>
        <w:tc>
          <w:tcPr>
            <w:tcW w:w="2693" w:type="dxa"/>
            <w:tcBorders>
              <w:top w:val="single" w:sz="4" w:space="0" w:color="auto"/>
              <w:left w:val="single" w:sz="4" w:space="0" w:color="auto"/>
              <w:bottom w:val="single" w:sz="4" w:space="0" w:color="auto"/>
              <w:right w:val="single" w:sz="4" w:space="0" w:color="auto"/>
            </w:tcBorders>
            <w:vAlign w:val="bottom"/>
          </w:tcPr>
          <w:p w14:paraId="39B56368"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110.35 mg/g sample</w:t>
            </w:r>
          </w:p>
        </w:tc>
      </w:tr>
      <w:tr w:rsidR="00E6044C" w:rsidRPr="00F74CAE" w14:paraId="3C6298FF" w14:textId="77777777" w:rsidTr="008E1591">
        <w:trPr>
          <w:trHeight w:val="300"/>
        </w:trPr>
        <w:tc>
          <w:tcPr>
            <w:tcW w:w="18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43D5A2" w14:textId="77777777" w:rsidR="00E6044C" w:rsidRPr="008E1591" w:rsidRDefault="00E6044C" w:rsidP="001336E7">
            <w:pPr>
              <w:spacing w:after="0" w:line="360" w:lineRule="auto"/>
              <w:jc w:val="center"/>
              <w:rPr>
                <w:rFonts w:ascii="Times New Roman" w:eastAsia="Times New Roman" w:hAnsi="Times New Roman" w:cs="Times New Roman"/>
                <w:b/>
                <w:bCs/>
                <w:color w:val="000000"/>
                <w:kern w:val="0"/>
                <w:sz w:val="24"/>
                <w:szCs w:val="24"/>
                <w:lang w:eastAsia="en-IN"/>
              </w:rPr>
            </w:pPr>
            <w:r w:rsidRPr="008E1591">
              <w:rPr>
                <w:rFonts w:ascii="Times New Roman" w:eastAsia="Times New Roman" w:hAnsi="Times New Roman" w:cs="Times New Roman"/>
                <w:b/>
                <w:bCs/>
                <w:color w:val="000000"/>
                <w:kern w:val="0"/>
                <w:sz w:val="24"/>
                <w:szCs w:val="24"/>
                <w:lang w:eastAsia="en-IN"/>
              </w:rPr>
              <w:t>S6</w:t>
            </w:r>
          </w:p>
        </w:tc>
        <w:tc>
          <w:tcPr>
            <w:tcW w:w="2210" w:type="dxa"/>
            <w:tcBorders>
              <w:top w:val="single" w:sz="4" w:space="0" w:color="auto"/>
              <w:left w:val="single" w:sz="4" w:space="0" w:color="auto"/>
              <w:bottom w:val="single" w:sz="4" w:space="0" w:color="auto"/>
              <w:right w:val="single" w:sz="4" w:space="0" w:color="auto"/>
            </w:tcBorders>
          </w:tcPr>
          <w:p w14:paraId="1C677AA6"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0.002467</w:t>
            </w:r>
          </w:p>
        </w:tc>
        <w:tc>
          <w:tcPr>
            <w:tcW w:w="2127" w:type="dxa"/>
            <w:tcBorders>
              <w:top w:val="single" w:sz="4" w:space="0" w:color="auto"/>
              <w:left w:val="single" w:sz="4" w:space="0" w:color="auto"/>
              <w:bottom w:val="single" w:sz="4" w:space="0" w:color="auto"/>
              <w:right w:val="single" w:sz="4" w:space="0" w:color="auto"/>
            </w:tcBorders>
          </w:tcPr>
          <w:p w14:paraId="48D90121" w14:textId="77777777" w:rsidR="00E6044C" w:rsidRPr="008E1591" w:rsidRDefault="00E6044C" w:rsidP="001336E7">
            <w:p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 xml:space="preserve">36.66 % </w:t>
            </w:r>
          </w:p>
        </w:tc>
        <w:tc>
          <w:tcPr>
            <w:tcW w:w="2693" w:type="dxa"/>
            <w:tcBorders>
              <w:top w:val="single" w:sz="4" w:space="0" w:color="auto"/>
              <w:left w:val="single" w:sz="4" w:space="0" w:color="auto"/>
              <w:bottom w:val="single" w:sz="4" w:space="0" w:color="auto"/>
              <w:right w:val="single" w:sz="4" w:space="0" w:color="auto"/>
            </w:tcBorders>
            <w:vAlign w:val="bottom"/>
          </w:tcPr>
          <w:p w14:paraId="480D2C20" w14:textId="77777777" w:rsidR="00E6044C" w:rsidRPr="008E1591" w:rsidRDefault="00E6044C" w:rsidP="001336E7">
            <w:pPr>
              <w:pStyle w:val="ListParagraph"/>
              <w:numPr>
                <w:ilvl w:val="1"/>
                <w:numId w:val="45"/>
              </w:numPr>
              <w:spacing w:after="0" w:line="360" w:lineRule="auto"/>
              <w:jc w:val="center"/>
              <w:rPr>
                <w:rFonts w:ascii="Times New Roman" w:eastAsia="Times New Roman" w:hAnsi="Times New Roman" w:cs="Times New Roman"/>
                <w:color w:val="000000"/>
                <w:kern w:val="0"/>
                <w:sz w:val="24"/>
                <w:szCs w:val="24"/>
                <w:lang w:eastAsia="en-IN" w:bidi="hi-IN"/>
              </w:rPr>
            </w:pPr>
            <w:r w:rsidRPr="008E1591">
              <w:rPr>
                <w:rFonts w:ascii="Times New Roman" w:eastAsia="Times New Roman" w:hAnsi="Times New Roman" w:cs="Times New Roman"/>
                <w:color w:val="000000"/>
                <w:kern w:val="0"/>
                <w:sz w:val="24"/>
                <w:szCs w:val="24"/>
                <w:lang w:eastAsia="en-IN" w:bidi="hi-IN"/>
              </w:rPr>
              <w:t>mg/g sample</w:t>
            </w:r>
          </w:p>
        </w:tc>
      </w:tr>
    </w:tbl>
    <w:p w14:paraId="2D945285" w14:textId="77777777" w:rsidR="003B3720" w:rsidRDefault="003B3720" w:rsidP="001336E7">
      <w:pPr>
        <w:tabs>
          <w:tab w:val="left" w:pos="5400"/>
        </w:tabs>
        <w:spacing w:line="360" w:lineRule="auto"/>
        <w:jc w:val="both"/>
        <w:rPr>
          <w:rFonts w:ascii="Times New Roman" w:hAnsi="Times New Roman" w:cs="Times New Roman"/>
          <w:sz w:val="24"/>
          <w:szCs w:val="24"/>
        </w:rPr>
      </w:pPr>
    </w:p>
    <w:p w14:paraId="2E2E70AA" w14:textId="77777777" w:rsidR="00E6044C" w:rsidRDefault="00E6044C" w:rsidP="001336E7">
      <w:pPr>
        <w:tabs>
          <w:tab w:val="left" w:pos="5400"/>
        </w:tabs>
        <w:spacing w:line="360" w:lineRule="auto"/>
        <w:jc w:val="both"/>
        <w:rPr>
          <w:rFonts w:ascii="Times New Roman" w:hAnsi="Times New Roman" w:cs="Times New Roman"/>
          <w:sz w:val="24"/>
          <w:szCs w:val="24"/>
        </w:rPr>
      </w:pPr>
    </w:p>
    <w:p w14:paraId="07D1FF19" w14:textId="77777777" w:rsidR="001336E7" w:rsidRDefault="001336E7" w:rsidP="001336E7">
      <w:pPr>
        <w:tabs>
          <w:tab w:val="left" w:pos="5400"/>
        </w:tabs>
        <w:spacing w:line="360" w:lineRule="auto"/>
        <w:jc w:val="both"/>
        <w:rPr>
          <w:rFonts w:ascii="Times New Roman" w:hAnsi="Times New Roman" w:cs="Times New Roman"/>
          <w:b/>
          <w:bCs/>
          <w:sz w:val="28"/>
          <w:szCs w:val="28"/>
        </w:rPr>
      </w:pPr>
    </w:p>
    <w:p w14:paraId="4B63DBF1" w14:textId="77777777" w:rsidR="001336E7" w:rsidRDefault="001336E7" w:rsidP="001336E7">
      <w:pPr>
        <w:tabs>
          <w:tab w:val="left" w:pos="5400"/>
        </w:tabs>
        <w:spacing w:line="360" w:lineRule="auto"/>
        <w:jc w:val="both"/>
        <w:rPr>
          <w:rFonts w:ascii="Times New Roman" w:hAnsi="Times New Roman" w:cs="Times New Roman"/>
          <w:b/>
          <w:bCs/>
          <w:sz w:val="28"/>
          <w:szCs w:val="28"/>
        </w:rPr>
      </w:pPr>
    </w:p>
    <w:p w14:paraId="4E646E42"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6DBDD61F"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34CBF2BC"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2B5F643D"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77B9CB35"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64250281"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72D419B2"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012CF286"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3327582C"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68E78834" w14:textId="77777777" w:rsidR="008E1591" w:rsidRDefault="008E1591" w:rsidP="001336E7">
      <w:pPr>
        <w:tabs>
          <w:tab w:val="left" w:pos="5400"/>
        </w:tabs>
        <w:spacing w:line="360" w:lineRule="auto"/>
        <w:jc w:val="both"/>
        <w:rPr>
          <w:rFonts w:ascii="Times New Roman" w:hAnsi="Times New Roman" w:cs="Times New Roman"/>
          <w:b/>
          <w:bCs/>
          <w:sz w:val="28"/>
          <w:szCs w:val="28"/>
        </w:rPr>
      </w:pPr>
    </w:p>
    <w:p w14:paraId="46A4F403" w14:textId="249E531F" w:rsidR="00212A13" w:rsidRDefault="00AE4EC3" w:rsidP="001336E7">
      <w:pPr>
        <w:tabs>
          <w:tab w:val="left" w:pos="540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7.</w:t>
      </w:r>
      <w:r w:rsidR="00DE5DAD" w:rsidRPr="00AE4EC3">
        <w:rPr>
          <w:rFonts w:ascii="Times New Roman" w:hAnsi="Times New Roman" w:cs="Times New Roman"/>
          <w:b/>
          <w:bCs/>
          <w:sz w:val="28"/>
          <w:szCs w:val="28"/>
        </w:rPr>
        <w:t xml:space="preserve">RESULTS </w:t>
      </w:r>
    </w:p>
    <w:p w14:paraId="482A29B2" w14:textId="77777777" w:rsidR="008E1591" w:rsidRPr="00AE4EC3" w:rsidRDefault="008E1591" w:rsidP="001336E7">
      <w:pPr>
        <w:tabs>
          <w:tab w:val="left" w:pos="5400"/>
        </w:tabs>
        <w:spacing w:line="360" w:lineRule="auto"/>
        <w:jc w:val="both"/>
        <w:rPr>
          <w:rFonts w:ascii="Times New Roman" w:hAnsi="Times New Roman" w:cs="Times New Roman"/>
          <w:b/>
          <w:bCs/>
          <w:sz w:val="28"/>
          <w:szCs w:val="28"/>
        </w:rPr>
      </w:pPr>
    </w:p>
    <w:p w14:paraId="48AA3B23" w14:textId="0485969C" w:rsidR="008E1591" w:rsidRPr="008E1591" w:rsidRDefault="008E1591" w:rsidP="008E1591">
      <w:pPr>
        <w:tabs>
          <w:tab w:val="left" w:pos="5400"/>
        </w:tabs>
        <w:spacing w:line="360" w:lineRule="auto"/>
        <w:jc w:val="both"/>
        <w:rPr>
          <w:rFonts w:ascii="Times New Roman" w:hAnsi="Times New Roman" w:cs="Times New Roman"/>
          <w:sz w:val="24"/>
          <w:szCs w:val="24"/>
        </w:rPr>
      </w:pPr>
      <w:r w:rsidRPr="008E1591">
        <w:rPr>
          <w:sz w:val="24"/>
          <w:szCs w:val="24"/>
        </w:rPr>
        <w:t xml:space="preserve">From the above observation, it was found that sample S1 was the best among all the samples, absorbing cobalt chloride very effectively with an efficiency of 73.32% and adsorbing 142.80 mg of cobalt chloride per gram of sample. The molarity of the solution after adding S1 was 0.0008 M, compared to the stock solution's concentration of 0.0031 M. </w:t>
      </w:r>
      <w:r w:rsidRPr="008E1591">
        <w:rPr>
          <w:sz w:val="24"/>
          <w:szCs w:val="24"/>
        </w:rPr>
        <w:lastRenderedPageBreak/>
        <w:t>Initially, 0.003895 g of cobalt chloride was present in a 10 ml analytical solution. Upon adding the S1 sample, 0.002856 g of CoCl2 was adsorbed, leaving 0.001039 g of CoCl2 remaining in the solution. The second-best results were obtained for S5, with an efficiency of 56.66%.</w:t>
      </w:r>
    </w:p>
    <w:p w14:paraId="45AB993D" w14:textId="77777777" w:rsidR="008E1591" w:rsidRPr="008E1591" w:rsidRDefault="008E1591" w:rsidP="008E1591">
      <w:pPr>
        <w:tabs>
          <w:tab w:val="left" w:pos="5400"/>
        </w:tabs>
        <w:spacing w:line="360" w:lineRule="auto"/>
        <w:jc w:val="both"/>
        <w:rPr>
          <w:rFonts w:ascii="Times New Roman" w:hAnsi="Times New Roman" w:cs="Times New Roman"/>
          <w:vanish/>
          <w:sz w:val="28"/>
          <w:szCs w:val="28"/>
        </w:rPr>
      </w:pPr>
      <w:r w:rsidRPr="008E1591">
        <w:rPr>
          <w:rFonts w:ascii="Times New Roman" w:hAnsi="Times New Roman" w:cs="Times New Roman"/>
          <w:vanish/>
          <w:sz w:val="28"/>
          <w:szCs w:val="28"/>
        </w:rPr>
        <w:t>Top of Form</w:t>
      </w:r>
    </w:p>
    <w:p w14:paraId="632285BC" w14:textId="77777777" w:rsidR="008E1591" w:rsidRPr="008E1591" w:rsidRDefault="008E1591" w:rsidP="008E1591">
      <w:pPr>
        <w:tabs>
          <w:tab w:val="left" w:pos="5400"/>
        </w:tabs>
        <w:spacing w:line="360" w:lineRule="auto"/>
        <w:jc w:val="both"/>
        <w:rPr>
          <w:rFonts w:ascii="Times New Roman" w:hAnsi="Times New Roman" w:cs="Times New Roman"/>
          <w:vanish/>
          <w:sz w:val="28"/>
          <w:szCs w:val="28"/>
        </w:rPr>
      </w:pPr>
      <w:r w:rsidRPr="008E1591">
        <w:rPr>
          <w:rFonts w:ascii="Times New Roman" w:hAnsi="Times New Roman" w:cs="Times New Roman"/>
          <w:vanish/>
          <w:sz w:val="28"/>
          <w:szCs w:val="28"/>
        </w:rPr>
        <w:t>Bottom of Form</w:t>
      </w:r>
    </w:p>
    <w:p w14:paraId="174FAB6A" w14:textId="3E716F90" w:rsidR="00212A13" w:rsidRPr="00F74CAE" w:rsidRDefault="00212A13" w:rsidP="001336E7">
      <w:pPr>
        <w:tabs>
          <w:tab w:val="left" w:pos="5400"/>
        </w:tabs>
        <w:spacing w:line="360" w:lineRule="auto"/>
        <w:jc w:val="both"/>
        <w:rPr>
          <w:rFonts w:ascii="Times New Roman" w:hAnsi="Times New Roman" w:cs="Times New Roman"/>
          <w:sz w:val="28"/>
          <w:szCs w:val="28"/>
        </w:rPr>
      </w:pPr>
    </w:p>
    <w:p w14:paraId="666FD0DB"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6AAC491B"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6E7D920F"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62592FF3"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129169B4"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6F90CB7F"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20DBAE51"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26BB118D"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719D0392" w14:textId="77777777" w:rsidR="000931CD" w:rsidRDefault="000931CD" w:rsidP="001336E7">
      <w:pPr>
        <w:tabs>
          <w:tab w:val="left" w:pos="5400"/>
        </w:tabs>
        <w:spacing w:line="360" w:lineRule="auto"/>
        <w:jc w:val="both"/>
        <w:rPr>
          <w:rFonts w:ascii="Times New Roman" w:hAnsi="Times New Roman" w:cs="Times New Roman"/>
          <w:b/>
          <w:sz w:val="28"/>
          <w:szCs w:val="28"/>
        </w:rPr>
      </w:pPr>
    </w:p>
    <w:p w14:paraId="2F9EDE78" w14:textId="77777777" w:rsidR="00E6044C" w:rsidRDefault="00E6044C" w:rsidP="001336E7">
      <w:pPr>
        <w:tabs>
          <w:tab w:val="left" w:pos="5400"/>
        </w:tabs>
        <w:spacing w:line="360" w:lineRule="auto"/>
        <w:jc w:val="both"/>
        <w:rPr>
          <w:rFonts w:ascii="Times New Roman" w:hAnsi="Times New Roman" w:cs="Times New Roman"/>
          <w:b/>
          <w:sz w:val="28"/>
          <w:szCs w:val="28"/>
        </w:rPr>
      </w:pPr>
    </w:p>
    <w:p w14:paraId="22711ACA" w14:textId="77777777" w:rsidR="008E1591" w:rsidRDefault="008E1591" w:rsidP="001336E7">
      <w:pPr>
        <w:tabs>
          <w:tab w:val="left" w:pos="5400"/>
        </w:tabs>
        <w:spacing w:line="360" w:lineRule="auto"/>
        <w:jc w:val="both"/>
        <w:rPr>
          <w:rFonts w:ascii="Times New Roman" w:hAnsi="Times New Roman" w:cs="Times New Roman"/>
          <w:b/>
          <w:sz w:val="28"/>
          <w:szCs w:val="28"/>
        </w:rPr>
      </w:pPr>
    </w:p>
    <w:p w14:paraId="70F279D1" w14:textId="77777777" w:rsidR="008E1591" w:rsidRDefault="008E1591" w:rsidP="001336E7">
      <w:pPr>
        <w:tabs>
          <w:tab w:val="left" w:pos="5400"/>
        </w:tabs>
        <w:spacing w:line="360" w:lineRule="auto"/>
        <w:jc w:val="both"/>
        <w:rPr>
          <w:rFonts w:ascii="Times New Roman" w:hAnsi="Times New Roman" w:cs="Times New Roman"/>
          <w:b/>
          <w:sz w:val="28"/>
          <w:szCs w:val="28"/>
        </w:rPr>
      </w:pPr>
    </w:p>
    <w:p w14:paraId="693E6D1F" w14:textId="77777777" w:rsidR="008E1591" w:rsidRDefault="008E1591" w:rsidP="001336E7">
      <w:pPr>
        <w:tabs>
          <w:tab w:val="left" w:pos="5400"/>
        </w:tabs>
        <w:spacing w:line="360" w:lineRule="auto"/>
        <w:jc w:val="both"/>
        <w:rPr>
          <w:rFonts w:ascii="Times New Roman" w:hAnsi="Times New Roman" w:cs="Times New Roman"/>
          <w:b/>
          <w:sz w:val="28"/>
          <w:szCs w:val="28"/>
        </w:rPr>
      </w:pPr>
    </w:p>
    <w:p w14:paraId="5BE03F42" w14:textId="77777777" w:rsidR="008E1591" w:rsidRDefault="008E1591" w:rsidP="001336E7">
      <w:pPr>
        <w:tabs>
          <w:tab w:val="left" w:pos="5400"/>
        </w:tabs>
        <w:spacing w:line="360" w:lineRule="auto"/>
        <w:jc w:val="both"/>
        <w:rPr>
          <w:rFonts w:ascii="Times New Roman" w:hAnsi="Times New Roman" w:cs="Times New Roman"/>
          <w:b/>
          <w:sz w:val="28"/>
          <w:szCs w:val="28"/>
        </w:rPr>
      </w:pPr>
    </w:p>
    <w:p w14:paraId="7CC960C1" w14:textId="2CFF5EB0" w:rsidR="00212A13" w:rsidRPr="00DC1FC6" w:rsidRDefault="00DC1FC6" w:rsidP="001336E7">
      <w:pPr>
        <w:tabs>
          <w:tab w:val="left" w:pos="5400"/>
        </w:tabs>
        <w:spacing w:line="360" w:lineRule="auto"/>
        <w:jc w:val="both"/>
        <w:rPr>
          <w:rFonts w:ascii="Times New Roman" w:hAnsi="Times New Roman" w:cs="Times New Roman"/>
          <w:b/>
          <w:sz w:val="28"/>
          <w:szCs w:val="28"/>
        </w:rPr>
      </w:pPr>
      <w:r>
        <w:rPr>
          <w:rFonts w:ascii="Times New Roman" w:hAnsi="Times New Roman" w:cs="Times New Roman"/>
          <w:b/>
          <w:sz w:val="28"/>
          <w:szCs w:val="28"/>
        </w:rPr>
        <w:t>8.</w:t>
      </w:r>
      <w:r w:rsidR="00212A13" w:rsidRPr="00DC1FC6">
        <w:rPr>
          <w:rFonts w:ascii="Times New Roman" w:hAnsi="Times New Roman" w:cs="Times New Roman"/>
          <w:b/>
          <w:sz w:val="28"/>
          <w:szCs w:val="28"/>
        </w:rPr>
        <w:t xml:space="preserve">CONCLUSION </w:t>
      </w:r>
    </w:p>
    <w:p w14:paraId="5491D109" w14:textId="384A0AA4" w:rsidR="00212A13" w:rsidRPr="00162F5F" w:rsidRDefault="00212A13" w:rsidP="001336E7">
      <w:pPr>
        <w:tabs>
          <w:tab w:val="left" w:pos="5400"/>
        </w:tabs>
        <w:spacing w:line="360" w:lineRule="auto"/>
        <w:jc w:val="both"/>
        <w:rPr>
          <w:rFonts w:ascii="Times New Roman" w:hAnsi="Times New Roman" w:cs="Times New Roman"/>
          <w:sz w:val="24"/>
          <w:szCs w:val="24"/>
        </w:rPr>
      </w:pPr>
      <w:r w:rsidRPr="00162F5F">
        <w:rPr>
          <w:rFonts w:ascii="Times New Roman" w:hAnsi="Times New Roman" w:cs="Times New Roman"/>
          <w:sz w:val="24"/>
          <w:szCs w:val="24"/>
        </w:rPr>
        <w:t>The purpose of this experiment was to determine the decontamination of the heavy metal ions from the waste coming out from the industries.</w:t>
      </w:r>
      <w:r w:rsidR="00D428B1" w:rsidRPr="00162F5F">
        <w:rPr>
          <w:rFonts w:ascii="Times New Roman" w:hAnsi="Times New Roman" w:cs="Times New Roman"/>
          <w:sz w:val="24"/>
          <w:szCs w:val="24"/>
        </w:rPr>
        <w:t xml:space="preserve"> Water contamination caused by heavy metals is significant problem that affect both human and animals. Heavy metal ions can cause severe health problem such as liver and kidney damage, skin disorders, cognitive impairment and even cancer. </w:t>
      </w:r>
      <w:r w:rsidRPr="00162F5F">
        <w:rPr>
          <w:rFonts w:ascii="Times New Roman" w:hAnsi="Times New Roman" w:cs="Times New Roman"/>
          <w:sz w:val="24"/>
          <w:szCs w:val="24"/>
        </w:rPr>
        <w:t xml:space="preserve">In this report we have studied about the estimation of Cobalt Chloride by </w:t>
      </w:r>
      <w:r w:rsidRPr="00162F5F">
        <w:rPr>
          <w:rFonts w:ascii="Times New Roman" w:hAnsi="Times New Roman" w:cs="Times New Roman"/>
          <w:sz w:val="24"/>
          <w:szCs w:val="24"/>
        </w:rPr>
        <w:lastRenderedPageBreak/>
        <w:t>complexometric titration using different samples</w:t>
      </w:r>
      <w:r w:rsidR="00FF4036" w:rsidRPr="00162F5F">
        <w:rPr>
          <w:rFonts w:ascii="Times New Roman" w:hAnsi="Times New Roman" w:cs="Times New Roman"/>
          <w:sz w:val="24"/>
          <w:szCs w:val="24"/>
        </w:rPr>
        <w:t>.</w:t>
      </w:r>
      <w:r w:rsidR="00162F5F">
        <w:rPr>
          <w:rFonts w:ascii="Times New Roman" w:hAnsi="Times New Roman" w:cs="Times New Roman"/>
          <w:sz w:val="24"/>
          <w:szCs w:val="24"/>
        </w:rPr>
        <w:t xml:space="preserve"> </w:t>
      </w:r>
      <w:r w:rsidR="00FF4036" w:rsidRPr="00162F5F">
        <w:rPr>
          <w:rFonts w:ascii="Times New Roman" w:hAnsi="Times New Roman" w:cs="Times New Roman"/>
          <w:sz w:val="24"/>
          <w:szCs w:val="24"/>
        </w:rPr>
        <w:t>The res</w:t>
      </w:r>
      <w:r w:rsidR="00DC1FC6" w:rsidRPr="00162F5F">
        <w:rPr>
          <w:rFonts w:ascii="Times New Roman" w:hAnsi="Times New Roman" w:cs="Times New Roman"/>
          <w:sz w:val="24"/>
          <w:szCs w:val="24"/>
        </w:rPr>
        <w:t>ults indicated that the sample S</w:t>
      </w:r>
      <w:r w:rsidR="00FF4036" w:rsidRPr="00162F5F">
        <w:rPr>
          <w:rFonts w:ascii="Times New Roman" w:hAnsi="Times New Roman" w:cs="Times New Roman"/>
          <w:sz w:val="24"/>
          <w:szCs w:val="24"/>
        </w:rPr>
        <w:t>1 i</w:t>
      </w:r>
      <w:r w:rsidR="00C44583" w:rsidRPr="00162F5F">
        <w:rPr>
          <w:rFonts w:ascii="Times New Roman" w:hAnsi="Times New Roman" w:cs="Times New Roman"/>
          <w:sz w:val="24"/>
          <w:szCs w:val="24"/>
        </w:rPr>
        <w:t xml:space="preserve">s capable of absorbing almost 73.32 </w:t>
      </w:r>
      <w:r w:rsidR="00FF4036" w:rsidRPr="00162F5F">
        <w:rPr>
          <w:rFonts w:ascii="Times New Roman" w:hAnsi="Times New Roman" w:cs="Times New Roman"/>
          <w:sz w:val="24"/>
          <w:szCs w:val="24"/>
        </w:rPr>
        <w:t>% of the cobalt making it the most effective sample among all.</w:t>
      </w:r>
      <w:r w:rsidR="00162F5F">
        <w:rPr>
          <w:rFonts w:ascii="Times New Roman" w:hAnsi="Times New Roman" w:cs="Times New Roman"/>
          <w:sz w:val="24"/>
          <w:szCs w:val="24"/>
        </w:rPr>
        <w:t xml:space="preserve"> </w:t>
      </w:r>
      <w:r w:rsidR="00FF4036" w:rsidRPr="00162F5F">
        <w:rPr>
          <w:rFonts w:ascii="Times New Roman" w:hAnsi="Times New Roman" w:cs="Times New Roman"/>
          <w:sz w:val="24"/>
          <w:szCs w:val="24"/>
        </w:rPr>
        <w:t>The finding suggest that the complexometric titration is effective in estimating strength of the solution.</w:t>
      </w:r>
      <w:r w:rsidR="00162F5F">
        <w:rPr>
          <w:rFonts w:ascii="Times New Roman" w:hAnsi="Times New Roman" w:cs="Times New Roman"/>
          <w:sz w:val="24"/>
          <w:szCs w:val="24"/>
        </w:rPr>
        <w:t xml:space="preserve"> </w:t>
      </w:r>
      <w:r w:rsidR="00FF4036" w:rsidRPr="00162F5F">
        <w:rPr>
          <w:rFonts w:ascii="Times New Roman" w:hAnsi="Times New Roman" w:cs="Times New Roman"/>
          <w:sz w:val="24"/>
          <w:szCs w:val="24"/>
        </w:rPr>
        <w:t xml:space="preserve">That shows </w:t>
      </w:r>
      <w:r w:rsidRPr="00162F5F">
        <w:rPr>
          <w:rFonts w:ascii="Times New Roman" w:hAnsi="Times New Roman" w:cs="Times New Roman"/>
          <w:sz w:val="24"/>
          <w:szCs w:val="24"/>
        </w:rPr>
        <w:t xml:space="preserve">it can be used as a solution to decontaminate waste containing </w:t>
      </w:r>
      <w:r w:rsidR="00FF4036" w:rsidRPr="00162F5F">
        <w:rPr>
          <w:rFonts w:ascii="Times New Roman" w:hAnsi="Times New Roman" w:cs="Times New Roman"/>
          <w:sz w:val="24"/>
          <w:szCs w:val="24"/>
        </w:rPr>
        <w:t>heavy metals like Cobalt.</w:t>
      </w:r>
    </w:p>
    <w:p w14:paraId="7F9979E8" w14:textId="77777777" w:rsidR="008E1591" w:rsidRPr="00F74CAE" w:rsidRDefault="008E1591" w:rsidP="00B90D88">
      <w:pPr>
        <w:tabs>
          <w:tab w:val="left" w:pos="5400"/>
        </w:tabs>
        <w:spacing w:line="276" w:lineRule="auto"/>
        <w:jc w:val="both"/>
        <w:rPr>
          <w:rFonts w:ascii="Times New Roman" w:hAnsi="Times New Roman" w:cs="Times New Roman"/>
          <w:sz w:val="24"/>
          <w:szCs w:val="24"/>
        </w:rPr>
      </w:pPr>
    </w:p>
    <w:p w14:paraId="790D2919" w14:textId="77777777" w:rsidR="00FF4036" w:rsidRPr="00F74CAE" w:rsidRDefault="00B21F67" w:rsidP="001336E7">
      <w:pPr>
        <w:tabs>
          <w:tab w:val="left" w:pos="5400"/>
        </w:tabs>
        <w:spacing w:line="360" w:lineRule="auto"/>
        <w:jc w:val="both"/>
        <w:rPr>
          <w:rFonts w:ascii="Times New Roman" w:hAnsi="Times New Roman" w:cs="Times New Roman"/>
          <w:sz w:val="24"/>
          <w:szCs w:val="24"/>
        </w:rPr>
      </w:pPr>
      <w:r w:rsidRPr="00F74CAE">
        <w:rPr>
          <w:rFonts w:ascii="Times New Roman" w:hAnsi="Times New Roman" w:cs="Times New Roman"/>
          <w:sz w:val="24"/>
          <w:szCs w:val="24"/>
        </w:rPr>
        <w:t xml:space="preserve">Future directions in decontamination for heavy metals like cobalt would lie in capability enhancement in several key atheistic areas, precisely toward enhancing efficiency, sustainability, and cost-effectiveness. </w:t>
      </w:r>
      <w:r w:rsidR="006239B0" w:rsidRPr="00F74CAE">
        <w:rPr>
          <w:rFonts w:ascii="Times New Roman" w:hAnsi="Times New Roman" w:cs="Times New Roman"/>
          <w:sz w:val="24"/>
          <w:szCs w:val="24"/>
        </w:rPr>
        <w:t>Soon, heavy metal decontamination will probably proceed on a multidisciplinary basis, fractionalizing in advances in biotechnology, material sciences, nanotechnology, and environmental engineering. Such new developments certainly will not just guarantee more effective measures to address Cobalt and other hazardous heavy metal pollutants but will also design more sustainable and economically viable solutions for contamination mitigation with regard to human health and the environment.</w:t>
      </w:r>
    </w:p>
    <w:p w14:paraId="08EE9454" w14:textId="77777777" w:rsidR="00E23A01" w:rsidRPr="00F74CAE" w:rsidRDefault="00E23A01" w:rsidP="001336E7">
      <w:pPr>
        <w:tabs>
          <w:tab w:val="left" w:pos="5400"/>
        </w:tabs>
        <w:spacing w:line="360" w:lineRule="auto"/>
        <w:jc w:val="both"/>
        <w:rPr>
          <w:rFonts w:ascii="Times New Roman" w:hAnsi="Times New Roman" w:cs="Times New Roman"/>
          <w:sz w:val="24"/>
          <w:szCs w:val="24"/>
        </w:rPr>
      </w:pPr>
    </w:p>
    <w:p w14:paraId="43BD11E3" w14:textId="77777777" w:rsidR="00E23A01" w:rsidRPr="00F74CAE" w:rsidRDefault="00E23A01" w:rsidP="001336E7">
      <w:pPr>
        <w:tabs>
          <w:tab w:val="left" w:pos="5400"/>
        </w:tabs>
        <w:spacing w:line="360" w:lineRule="auto"/>
        <w:jc w:val="both"/>
        <w:rPr>
          <w:rFonts w:ascii="Times New Roman" w:hAnsi="Times New Roman" w:cs="Times New Roman"/>
          <w:sz w:val="24"/>
          <w:szCs w:val="24"/>
        </w:rPr>
      </w:pPr>
    </w:p>
    <w:p w14:paraId="47641438" w14:textId="77777777" w:rsidR="00E23A01" w:rsidRPr="00F74CAE" w:rsidRDefault="00E23A01" w:rsidP="001336E7">
      <w:pPr>
        <w:tabs>
          <w:tab w:val="left" w:pos="5400"/>
        </w:tabs>
        <w:spacing w:line="360" w:lineRule="auto"/>
        <w:jc w:val="both"/>
        <w:rPr>
          <w:rFonts w:ascii="Times New Roman" w:hAnsi="Times New Roman" w:cs="Times New Roman"/>
          <w:sz w:val="24"/>
          <w:szCs w:val="24"/>
        </w:rPr>
      </w:pPr>
    </w:p>
    <w:p w14:paraId="6568919E" w14:textId="77777777" w:rsidR="00E23A01" w:rsidRPr="00F74CAE" w:rsidRDefault="00E23A01" w:rsidP="001336E7">
      <w:pPr>
        <w:tabs>
          <w:tab w:val="left" w:pos="5400"/>
        </w:tabs>
        <w:spacing w:line="360" w:lineRule="auto"/>
        <w:jc w:val="both"/>
        <w:rPr>
          <w:rFonts w:ascii="Times New Roman" w:hAnsi="Times New Roman" w:cs="Times New Roman"/>
          <w:sz w:val="24"/>
          <w:szCs w:val="24"/>
        </w:rPr>
      </w:pPr>
    </w:p>
    <w:p w14:paraId="77A73C1A" w14:textId="77777777" w:rsidR="00E23A01" w:rsidRPr="00F74CAE" w:rsidRDefault="00E23A01" w:rsidP="001336E7">
      <w:pPr>
        <w:tabs>
          <w:tab w:val="left" w:pos="5400"/>
        </w:tabs>
        <w:spacing w:line="360" w:lineRule="auto"/>
        <w:jc w:val="both"/>
        <w:rPr>
          <w:rFonts w:ascii="Times New Roman" w:hAnsi="Times New Roman" w:cs="Times New Roman"/>
          <w:sz w:val="24"/>
          <w:szCs w:val="24"/>
        </w:rPr>
      </w:pPr>
    </w:p>
    <w:p w14:paraId="22011E5D" w14:textId="77777777" w:rsidR="00E6044C" w:rsidRDefault="00E6044C" w:rsidP="001336E7">
      <w:pPr>
        <w:tabs>
          <w:tab w:val="left" w:pos="5400"/>
        </w:tabs>
        <w:spacing w:line="360" w:lineRule="auto"/>
        <w:jc w:val="both"/>
        <w:rPr>
          <w:rFonts w:ascii="Times New Roman" w:hAnsi="Times New Roman" w:cs="Times New Roman"/>
          <w:sz w:val="24"/>
          <w:szCs w:val="24"/>
        </w:rPr>
      </w:pPr>
    </w:p>
    <w:p w14:paraId="6960CBD7" w14:textId="77777777" w:rsidR="00162F5F" w:rsidRDefault="00162F5F" w:rsidP="001336E7">
      <w:pPr>
        <w:tabs>
          <w:tab w:val="left" w:pos="5400"/>
        </w:tabs>
        <w:spacing w:line="360" w:lineRule="auto"/>
        <w:jc w:val="both"/>
        <w:rPr>
          <w:rFonts w:ascii="Times New Roman" w:hAnsi="Times New Roman" w:cs="Times New Roman"/>
          <w:sz w:val="24"/>
          <w:szCs w:val="24"/>
        </w:rPr>
      </w:pPr>
    </w:p>
    <w:p w14:paraId="2AA182AF" w14:textId="77777777" w:rsidR="00162F5F" w:rsidRDefault="00162F5F" w:rsidP="001336E7">
      <w:pPr>
        <w:tabs>
          <w:tab w:val="left" w:pos="5400"/>
        </w:tabs>
        <w:spacing w:line="360" w:lineRule="auto"/>
        <w:jc w:val="both"/>
        <w:rPr>
          <w:rFonts w:ascii="Times New Roman" w:hAnsi="Times New Roman" w:cs="Times New Roman"/>
          <w:b/>
          <w:bCs/>
          <w:sz w:val="28"/>
          <w:szCs w:val="28"/>
        </w:rPr>
      </w:pPr>
    </w:p>
    <w:p w14:paraId="1FF69B3F" w14:textId="77777777" w:rsidR="00E6044C" w:rsidRDefault="00E6044C" w:rsidP="001336E7">
      <w:pPr>
        <w:tabs>
          <w:tab w:val="left" w:pos="5400"/>
        </w:tabs>
        <w:spacing w:line="360" w:lineRule="auto"/>
        <w:jc w:val="both"/>
        <w:rPr>
          <w:rFonts w:ascii="Times New Roman" w:hAnsi="Times New Roman" w:cs="Times New Roman"/>
          <w:b/>
          <w:bCs/>
          <w:sz w:val="28"/>
          <w:szCs w:val="28"/>
        </w:rPr>
      </w:pPr>
    </w:p>
    <w:p w14:paraId="52AE81F9" w14:textId="77777777" w:rsidR="00987E59" w:rsidRPr="000931CD" w:rsidRDefault="000931CD" w:rsidP="001336E7">
      <w:pPr>
        <w:tabs>
          <w:tab w:val="left" w:pos="540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9.</w:t>
      </w:r>
      <w:r w:rsidR="00E23A01" w:rsidRPr="000931CD">
        <w:rPr>
          <w:rFonts w:ascii="Times New Roman" w:hAnsi="Times New Roman" w:cs="Times New Roman"/>
          <w:b/>
          <w:bCs/>
          <w:sz w:val="28"/>
          <w:szCs w:val="28"/>
        </w:rPr>
        <w:t>REFERENCES</w:t>
      </w:r>
    </w:p>
    <w:p w14:paraId="0BBD0F3E" w14:textId="77777777" w:rsidR="00987E59" w:rsidRPr="00F74CAE" w:rsidRDefault="00987E59" w:rsidP="001336E7">
      <w:pPr>
        <w:pStyle w:val="ListParagraph"/>
        <w:tabs>
          <w:tab w:val="left" w:pos="5400"/>
        </w:tabs>
        <w:spacing w:line="360" w:lineRule="auto"/>
        <w:ind w:left="502"/>
        <w:jc w:val="both"/>
        <w:rPr>
          <w:rFonts w:ascii="Times New Roman" w:hAnsi="Times New Roman" w:cs="Times New Roman"/>
          <w:b/>
          <w:bCs/>
          <w:sz w:val="28"/>
          <w:szCs w:val="28"/>
        </w:rPr>
      </w:pPr>
    </w:p>
    <w:p w14:paraId="6EFE7292" w14:textId="77777777" w:rsidR="00B35E53" w:rsidRPr="00F74CAE" w:rsidRDefault="00D478E5" w:rsidP="001336E7">
      <w:pPr>
        <w:widowControl w:val="0"/>
        <w:autoSpaceDE w:val="0"/>
        <w:autoSpaceDN w:val="0"/>
        <w:adjustRightInd w:val="0"/>
        <w:spacing w:line="360" w:lineRule="auto"/>
        <w:ind w:left="640" w:hanging="640"/>
        <w:rPr>
          <w:rFonts w:ascii="Times New Roman" w:hAnsi="Times New Roman" w:cs="Times New Roman"/>
          <w:noProof/>
          <w:kern w:val="0"/>
          <w:sz w:val="28"/>
          <w:szCs w:val="24"/>
        </w:rPr>
      </w:pPr>
      <w:r w:rsidRPr="00F74CAE">
        <w:rPr>
          <w:rFonts w:ascii="Times New Roman" w:hAnsi="Times New Roman" w:cs="Times New Roman"/>
          <w:b/>
          <w:bCs/>
          <w:sz w:val="28"/>
          <w:szCs w:val="28"/>
        </w:rPr>
        <w:fldChar w:fldCharType="begin" w:fldLock="1"/>
      </w:r>
      <w:r w:rsidR="00987E59" w:rsidRPr="00F74CAE">
        <w:rPr>
          <w:rFonts w:ascii="Times New Roman" w:hAnsi="Times New Roman" w:cs="Times New Roman"/>
          <w:b/>
          <w:bCs/>
          <w:sz w:val="28"/>
          <w:szCs w:val="28"/>
        </w:rPr>
        <w:instrText xml:space="preserve">ADDIN Mendeley Bibliography CSL_BIBLIOGRAPHY </w:instrText>
      </w:r>
      <w:r w:rsidRPr="00F74CAE">
        <w:rPr>
          <w:rFonts w:ascii="Times New Roman" w:hAnsi="Times New Roman" w:cs="Times New Roman"/>
          <w:b/>
          <w:bCs/>
          <w:sz w:val="28"/>
          <w:szCs w:val="28"/>
        </w:rPr>
        <w:fldChar w:fldCharType="separate"/>
      </w:r>
      <w:r w:rsidR="00B35E53" w:rsidRPr="00F74CAE">
        <w:rPr>
          <w:rFonts w:ascii="Times New Roman" w:hAnsi="Times New Roman" w:cs="Times New Roman"/>
          <w:noProof/>
          <w:kern w:val="0"/>
          <w:sz w:val="28"/>
          <w:szCs w:val="24"/>
        </w:rPr>
        <w:t>[1]</w:t>
      </w:r>
      <w:r w:rsidR="00B35E53" w:rsidRPr="00F74CAE">
        <w:rPr>
          <w:rFonts w:ascii="Times New Roman" w:hAnsi="Times New Roman" w:cs="Times New Roman"/>
          <w:noProof/>
          <w:kern w:val="0"/>
          <w:sz w:val="28"/>
          <w:szCs w:val="24"/>
        </w:rPr>
        <w:tab/>
        <w:t xml:space="preserve">H. Karami, Heavy metal removal from water by magnetite nanorods, Chem. Eng. J. 219 (2013) 209–216. </w:t>
      </w:r>
      <w:r w:rsidR="00B35E53" w:rsidRPr="00F74CAE">
        <w:rPr>
          <w:rFonts w:ascii="Times New Roman" w:hAnsi="Times New Roman" w:cs="Times New Roman"/>
          <w:noProof/>
          <w:kern w:val="0"/>
          <w:sz w:val="28"/>
          <w:szCs w:val="24"/>
        </w:rPr>
        <w:lastRenderedPageBreak/>
        <w:t>https://doi.org/10.1016/j.cej.2013.01.022.</w:t>
      </w:r>
    </w:p>
    <w:p w14:paraId="327E3BF5" w14:textId="77777777" w:rsidR="00B35E53" w:rsidRPr="00F74CAE" w:rsidRDefault="00B35E53" w:rsidP="001336E7">
      <w:pPr>
        <w:widowControl w:val="0"/>
        <w:autoSpaceDE w:val="0"/>
        <w:autoSpaceDN w:val="0"/>
        <w:adjustRightInd w:val="0"/>
        <w:spacing w:line="360" w:lineRule="auto"/>
        <w:ind w:left="640" w:hanging="640"/>
        <w:rPr>
          <w:rFonts w:ascii="Times New Roman" w:hAnsi="Times New Roman" w:cs="Times New Roman"/>
          <w:noProof/>
          <w:kern w:val="0"/>
          <w:sz w:val="28"/>
          <w:szCs w:val="24"/>
        </w:rPr>
      </w:pPr>
      <w:r w:rsidRPr="00F74CAE">
        <w:rPr>
          <w:rFonts w:ascii="Times New Roman" w:hAnsi="Times New Roman" w:cs="Times New Roman"/>
          <w:noProof/>
          <w:kern w:val="0"/>
          <w:sz w:val="28"/>
          <w:szCs w:val="24"/>
        </w:rPr>
        <w:t>[2]</w:t>
      </w:r>
      <w:r w:rsidRPr="00F74CAE">
        <w:rPr>
          <w:rFonts w:ascii="Times New Roman" w:hAnsi="Times New Roman" w:cs="Times New Roman"/>
          <w:noProof/>
          <w:kern w:val="0"/>
          <w:sz w:val="28"/>
          <w:szCs w:val="24"/>
        </w:rPr>
        <w:tab/>
        <w:t>N. Agasti, Decontamination of heavy metal ions from water by composites prepared from waste, Curr. Res. Green Sustain. Chem. 4 (2021) 100088. https://doi.org/10.1016/j.crgsc.2021.100088.</w:t>
      </w:r>
    </w:p>
    <w:p w14:paraId="2FCEF5A7" w14:textId="77777777" w:rsidR="00B35E53" w:rsidRPr="00F74CAE" w:rsidRDefault="00B35E53" w:rsidP="001336E7">
      <w:pPr>
        <w:widowControl w:val="0"/>
        <w:autoSpaceDE w:val="0"/>
        <w:autoSpaceDN w:val="0"/>
        <w:adjustRightInd w:val="0"/>
        <w:spacing w:line="360" w:lineRule="auto"/>
        <w:ind w:left="640" w:hanging="640"/>
        <w:rPr>
          <w:rFonts w:ascii="Times New Roman" w:hAnsi="Times New Roman" w:cs="Times New Roman"/>
          <w:noProof/>
          <w:kern w:val="0"/>
          <w:sz w:val="28"/>
          <w:szCs w:val="24"/>
        </w:rPr>
      </w:pPr>
      <w:r w:rsidRPr="00F74CAE">
        <w:rPr>
          <w:rFonts w:ascii="Times New Roman" w:hAnsi="Times New Roman" w:cs="Times New Roman"/>
          <w:noProof/>
          <w:kern w:val="0"/>
          <w:sz w:val="28"/>
          <w:szCs w:val="24"/>
        </w:rPr>
        <w:t>[3]</w:t>
      </w:r>
      <w:r w:rsidRPr="00F74CAE">
        <w:rPr>
          <w:rFonts w:ascii="Times New Roman" w:hAnsi="Times New Roman" w:cs="Times New Roman"/>
          <w:noProof/>
          <w:kern w:val="0"/>
          <w:sz w:val="28"/>
          <w:szCs w:val="24"/>
        </w:rPr>
        <w:tab/>
        <w:t>M. Picollo, M. Aceto, T. Vitorino, UV-Vis spectroscopy, Phys. Sci. Rev. 4 (2019). https://doi.org/10.1515/PSR-2018-0008.</w:t>
      </w:r>
    </w:p>
    <w:p w14:paraId="31B2E4BB" w14:textId="77777777" w:rsidR="00B35E53" w:rsidRDefault="00DC1FC6" w:rsidP="001336E7">
      <w:pPr>
        <w:widowControl w:val="0"/>
        <w:autoSpaceDE w:val="0"/>
        <w:autoSpaceDN w:val="0"/>
        <w:adjustRightInd w:val="0"/>
        <w:spacing w:line="360" w:lineRule="auto"/>
        <w:ind w:left="640" w:hanging="640"/>
        <w:rPr>
          <w:rFonts w:ascii="Times New Roman" w:hAnsi="Times New Roman" w:cs="Times New Roman"/>
          <w:noProof/>
          <w:sz w:val="28"/>
        </w:rPr>
      </w:pPr>
      <w:r>
        <w:rPr>
          <w:rFonts w:ascii="Times New Roman" w:hAnsi="Times New Roman" w:cs="Times New Roman"/>
          <w:noProof/>
          <w:sz w:val="28"/>
        </w:rPr>
        <w:t>[4]     G.Harish, B. Tushar,O. Monika  and B. Rajveer,</w:t>
      </w:r>
      <w:r w:rsidR="00703A28">
        <w:rPr>
          <w:rFonts w:ascii="Times New Roman" w:hAnsi="Times New Roman" w:cs="Times New Roman"/>
          <w:noProof/>
          <w:sz w:val="28"/>
        </w:rPr>
        <w:t xml:space="preserve"> Lyophilizer: Process, Method and Application,R.c. Patel In</w:t>
      </w:r>
      <w:r w:rsidR="00703A28" w:rsidRPr="00703A28">
        <w:rPr>
          <w:sz w:val="28"/>
          <w:szCs w:val="28"/>
        </w:rPr>
        <w:t>stitute</w:t>
      </w:r>
      <w:r w:rsidR="00703A28">
        <w:rPr>
          <w:rFonts w:ascii="Times New Roman" w:hAnsi="Times New Roman" w:cs="Times New Roman"/>
          <w:noProof/>
          <w:sz w:val="28"/>
        </w:rPr>
        <w:t xml:space="preserve"> of Pharmaceutical Education and Research, Shirpur,India 425405. www.ejpmr.com</w:t>
      </w:r>
    </w:p>
    <w:p w14:paraId="36FDA457" w14:textId="77777777" w:rsidR="00372CAF" w:rsidRDefault="00703A28" w:rsidP="001336E7">
      <w:pPr>
        <w:widowControl w:val="0"/>
        <w:autoSpaceDE w:val="0"/>
        <w:autoSpaceDN w:val="0"/>
        <w:adjustRightInd w:val="0"/>
        <w:spacing w:line="360" w:lineRule="auto"/>
        <w:ind w:left="640" w:hanging="640"/>
        <w:rPr>
          <w:rFonts w:ascii="Times New Roman" w:hAnsi="Times New Roman" w:cs="Times New Roman"/>
          <w:noProof/>
          <w:sz w:val="28"/>
        </w:rPr>
      </w:pPr>
      <w:r>
        <w:rPr>
          <w:rFonts w:ascii="Times New Roman" w:hAnsi="Times New Roman" w:cs="Times New Roman"/>
          <w:noProof/>
          <w:sz w:val="28"/>
        </w:rPr>
        <w:t>[5]     A. Goyal, R. Kaur, S. Arora and K. Kaur, Advanced Techniques of Analytical Chemistry,2022, Vol 1,Chapter6: Complexometric Titration.</w:t>
      </w:r>
    </w:p>
    <w:p w14:paraId="3B965F3E" w14:textId="77777777" w:rsidR="00372CAF" w:rsidRDefault="00372CAF" w:rsidP="001336E7">
      <w:pPr>
        <w:widowControl w:val="0"/>
        <w:autoSpaceDE w:val="0"/>
        <w:autoSpaceDN w:val="0"/>
        <w:adjustRightInd w:val="0"/>
        <w:spacing w:line="360" w:lineRule="auto"/>
        <w:ind w:left="640" w:hanging="640"/>
        <w:rPr>
          <w:rFonts w:ascii="Times New Roman" w:hAnsi="Times New Roman" w:cs="Times New Roman"/>
          <w:noProof/>
          <w:sz w:val="28"/>
        </w:rPr>
      </w:pPr>
      <w:r>
        <w:rPr>
          <w:rFonts w:ascii="Times New Roman" w:hAnsi="Times New Roman" w:cs="Times New Roman"/>
          <w:noProof/>
          <w:sz w:val="28"/>
        </w:rPr>
        <w:t>[6]     R. Garcia,AP Baez,Atomic  Absorption Spectrocopy 1,1-13,2012 books.google.com</w:t>
      </w:r>
    </w:p>
    <w:p w14:paraId="12D0ABDC" w14:textId="77777777" w:rsidR="00372CAF" w:rsidRDefault="00372CAF" w:rsidP="001336E7">
      <w:pPr>
        <w:widowControl w:val="0"/>
        <w:autoSpaceDE w:val="0"/>
        <w:autoSpaceDN w:val="0"/>
        <w:adjustRightInd w:val="0"/>
        <w:spacing w:line="360" w:lineRule="auto"/>
        <w:ind w:left="640" w:hanging="640"/>
        <w:rPr>
          <w:rFonts w:ascii="Times New Roman" w:hAnsi="Times New Roman" w:cs="Times New Roman"/>
          <w:noProof/>
          <w:sz w:val="28"/>
        </w:rPr>
      </w:pPr>
      <w:r>
        <w:rPr>
          <w:rFonts w:ascii="Times New Roman" w:hAnsi="Times New Roman" w:cs="Times New Roman"/>
          <w:noProof/>
          <w:sz w:val="28"/>
        </w:rPr>
        <w:t>[7]     WAE McBryde- Analyst,1969,The Ph Meter as a hydrogen- ion concentration probe,1969-pubs.rsc.org</w:t>
      </w:r>
    </w:p>
    <w:p w14:paraId="6A5DE4B2" w14:textId="77777777" w:rsidR="000931CD" w:rsidRPr="00F74CAE" w:rsidRDefault="000931CD" w:rsidP="001336E7">
      <w:pPr>
        <w:widowControl w:val="0"/>
        <w:autoSpaceDE w:val="0"/>
        <w:autoSpaceDN w:val="0"/>
        <w:adjustRightInd w:val="0"/>
        <w:spacing w:line="360" w:lineRule="auto"/>
        <w:ind w:left="640" w:hanging="640"/>
        <w:rPr>
          <w:rFonts w:ascii="Times New Roman" w:hAnsi="Times New Roman" w:cs="Times New Roman"/>
          <w:noProof/>
          <w:sz w:val="28"/>
        </w:rPr>
      </w:pPr>
      <w:r>
        <w:rPr>
          <w:rFonts w:ascii="Times New Roman" w:hAnsi="Times New Roman" w:cs="Times New Roman"/>
          <w:noProof/>
          <w:sz w:val="28"/>
        </w:rPr>
        <w:t>[8]     C.Batchelor."Ultrasonication".Chemical Methods  Ontolgy. Royal society of Chemistry.17 April 2023.</w:t>
      </w:r>
    </w:p>
    <w:p w14:paraId="2F1B6F56" w14:textId="77777777" w:rsidR="00987E59" w:rsidRPr="00F74CAE" w:rsidRDefault="00D478E5" w:rsidP="001336E7">
      <w:pPr>
        <w:pStyle w:val="ListParagraph"/>
        <w:tabs>
          <w:tab w:val="left" w:pos="5400"/>
        </w:tabs>
        <w:spacing w:line="360" w:lineRule="auto"/>
        <w:ind w:left="502"/>
        <w:jc w:val="both"/>
        <w:rPr>
          <w:rFonts w:ascii="Times New Roman" w:hAnsi="Times New Roman" w:cs="Times New Roman"/>
          <w:b/>
          <w:bCs/>
          <w:sz w:val="28"/>
          <w:szCs w:val="28"/>
        </w:rPr>
      </w:pPr>
      <w:r w:rsidRPr="00F74CAE">
        <w:rPr>
          <w:rFonts w:ascii="Times New Roman" w:hAnsi="Times New Roman" w:cs="Times New Roman"/>
          <w:b/>
          <w:bCs/>
          <w:sz w:val="28"/>
          <w:szCs w:val="28"/>
        </w:rPr>
        <w:fldChar w:fldCharType="end"/>
      </w:r>
    </w:p>
    <w:p w14:paraId="4A8AF495" w14:textId="77777777" w:rsidR="00E23A01" w:rsidRPr="00F74CAE" w:rsidRDefault="00E23A01" w:rsidP="001336E7">
      <w:pPr>
        <w:tabs>
          <w:tab w:val="left" w:pos="5400"/>
        </w:tabs>
        <w:spacing w:line="360" w:lineRule="auto"/>
        <w:jc w:val="both"/>
        <w:rPr>
          <w:rFonts w:ascii="Times New Roman" w:hAnsi="Times New Roman" w:cs="Times New Roman"/>
          <w:b/>
          <w:bCs/>
          <w:sz w:val="28"/>
          <w:szCs w:val="28"/>
        </w:rPr>
      </w:pPr>
    </w:p>
    <w:p w14:paraId="4FD5D6C3" w14:textId="77777777" w:rsidR="00E23A01" w:rsidRPr="00F74CAE" w:rsidRDefault="00E23A01" w:rsidP="001336E7">
      <w:pPr>
        <w:pStyle w:val="ListParagraph"/>
        <w:tabs>
          <w:tab w:val="left" w:pos="5400"/>
        </w:tabs>
        <w:spacing w:line="360" w:lineRule="auto"/>
        <w:jc w:val="both"/>
        <w:rPr>
          <w:rFonts w:ascii="Times New Roman" w:hAnsi="Times New Roman" w:cs="Times New Roman"/>
        </w:rPr>
      </w:pPr>
    </w:p>
    <w:p w14:paraId="599CE07D" w14:textId="77777777" w:rsidR="00B35E53" w:rsidRPr="00F74CAE" w:rsidRDefault="00B35E53" w:rsidP="001336E7">
      <w:pPr>
        <w:pStyle w:val="ListParagraph"/>
        <w:tabs>
          <w:tab w:val="left" w:pos="5400"/>
        </w:tabs>
        <w:spacing w:line="360" w:lineRule="auto"/>
        <w:jc w:val="both"/>
        <w:rPr>
          <w:rFonts w:ascii="Times New Roman" w:hAnsi="Times New Roman" w:cs="Times New Roman"/>
        </w:rPr>
      </w:pPr>
    </w:p>
    <w:p w14:paraId="725CF998" w14:textId="77777777" w:rsidR="00B35E53" w:rsidRPr="00F74CAE" w:rsidRDefault="00B35E53" w:rsidP="001336E7">
      <w:pPr>
        <w:pStyle w:val="ListParagraph"/>
        <w:tabs>
          <w:tab w:val="left" w:pos="5400"/>
        </w:tabs>
        <w:spacing w:line="360" w:lineRule="auto"/>
        <w:jc w:val="both"/>
        <w:rPr>
          <w:rFonts w:ascii="Times New Roman" w:hAnsi="Times New Roman" w:cs="Times New Roman"/>
        </w:rPr>
      </w:pPr>
    </w:p>
    <w:p w14:paraId="73E0226B" w14:textId="77777777" w:rsidR="00E23A01" w:rsidRPr="00F74CAE" w:rsidRDefault="00E23A01" w:rsidP="001336E7">
      <w:pPr>
        <w:pStyle w:val="ListParagraph"/>
        <w:tabs>
          <w:tab w:val="left" w:pos="5400"/>
        </w:tabs>
        <w:spacing w:line="360" w:lineRule="auto"/>
        <w:jc w:val="both"/>
        <w:rPr>
          <w:rFonts w:ascii="Times New Roman" w:hAnsi="Times New Roman" w:cs="Times New Roman"/>
        </w:rPr>
      </w:pPr>
    </w:p>
    <w:sectPr w:rsidR="00E23A01" w:rsidRPr="00F74CAE" w:rsidSect="00BB5A94">
      <w:footerReference w:type="default" r:id="rId15"/>
      <w:pgSz w:w="11906" w:h="16838"/>
      <w:pgMar w:top="1440" w:right="137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B7DA8" w14:textId="77777777" w:rsidR="008E634B" w:rsidRDefault="008E634B" w:rsidP="00B02EDB">
      <w:pPr>
        <w:spacing w:after="0" w:line="240" w:lineRule="auto"/>
      </w:pPr>
      <w:r>
        <w:separator/>
      </w:r>
    </w:p>
  </w:endnote>
  <w:endnote w:type="continuationSeparator" w:id="0">
    <w:p w14:paraId="4F008FAF" w14:textId="77777777" w:rsidR="008E634B" w:rsidRDefault="008E634B" w:rsidP="00B0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E0569" w14:textId="77777777" w:rsidR="00C35418" w:rsidRDefault="00C35418">
    <w:pPr>
      <w:pStyle w:val="Footer"/>
      <w:rPr>
        <w:lang w:val="en-US"/>
      </w:rPr>
    </w:pPr>
  </w:p>
  <w:p w14:paraId="7D025931" w14:textId="77777777" w:rsidR="00C35418" w:rsidRPr="00F3633A" w:rsidRDefault="00C3541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834BC" w14:textId="77777777" w:rsidR="008E634B" w:rsidRDefault="008E634B" w:rsidP="00B02EDB">
      <w:pPr>
        <w:spacing w:after="0" w:line="240" w:lineRule="auto"/>
      </w:pPr>
      <w:r>
        <w:separator/>
      </w:r>
    </w:p>
  </w:footnote>
  <w:footnote w:type="continuationSeparator" w:id="0">
    <w:p w14:paraId="0C56D51F" w14:textId="77777777" w:rsidR="008E634B" w:rsidRDefault="008E634B" w:rsidP="00B02E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5533"/>
    <w:multiLevelType w:val="hybridMultilevel"/>
    <w:tmpl w:val="9B00E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D6D65"/>
    <w:multiLevelType w:val="hybridMultilevel"/>
    <w:tmpl w:val="3AE4B356"/>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 w15:restartNumberingAfterBreak="0">
    <w:nsid w:val="0799226B"/>
    <w:multiLevelType w:val="hybridMultilevel"/>
    <w:tmpl w:val="F8D48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B6D27"/>
    <w:multiLevelType w:val="hybridMultilevel"/>
    <w:tmpl w:val="F46A21C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534918"/>
    <w:multiLevelType w:val="hybridMultilevel"/>
    <w:tmpl w:val="BA7818B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0972D8E"/>
    <w:multiLevelType w:val="multilevel"/>
    <w:tmpl w:val="9B00D85E"/>
    <w:lvl w:ilvl="0">
      <w:start w:val="71"/>
      <w:numFmt w:val="decimal"/>
      <w:lvlText w:val="%1"/>
      <w:lvlJc w:val="left"/>
      <w:pPr>
        <w:ind w:left="540" w:hanging="540"/>
      </w:pPr>
      <w:rPr>
        <w:rFonts w:hint="default"/>
      </w:rPr>
    </w:lvl>
    <w:lvl w:ilvl="1">
      <w:start w:val="40"/>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33918A5"/>
    <w:multiLevelType w:val="hybridMultilevel"/>
    <w:tmpl w:val="1A98B88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46C1D9F"/>
    <w:multiLevelType w:val="hybridMultilevel"/>
    <w:tmpl w:val="22068E1A"/>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8901EF"/>
    <w:multiLevelType w:val="hybridMultilevel"/>
    <w:tmpl w:val="ABB2467A"/>
    <w:lvl w:ilvl="0" w:tplc="4009000B">
      <w:start w:val="1"/>
      <w:numFmt w:val="bullet"/>
      <w:lvlText w:val=""/>
      <w:lvlJc w:val="left"/>
      <w:pPr>
        <w:ind w:left="1044" w:hanging="360"/>
      </w:pPr>
      <w:rPr>
        <w:rFonts w:ascii="Wingdings" w:hAnsi="Wingdings" w:hint="default"/>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9" w15:restartNumberingAfterBreak="0">
    <w:nsid w:val="199E6C24"/>
    <w:multiLevelType w:val="hybridMultilevel"/>
    <w:tmpl w:val="A3DEE9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812F2"/>
    <w:multiLevelType w:val="hybridMultilevel"/>
    <w:tmpl w:val="01BAA7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D0D3F8D"/>
    <w:multiLevelType w:val="hybridMultilevel"/>
    <w:tmpl w:val="0506F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AF5BDE"/>
    <w:multiLevelType w:val="hybridMultilevel"/>
    <w:tmpl w:val="8EF26AF2"/>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A47B51"/>
    <w:multiLevelType w:val="multilevel"/>
    <w:tmpl w:val="67DCDA34"/>
    <w:lvl w:ilvl="0">
      <w:numFmt w:val="decimal"/>
      <w:lvlText w:val="%1"/>
      <w:lvlJc w:val="left"/>
      <w:pPr>
        <w:ind w:left="480" w:hanging="480"/>
      </w:pPr>
      <w:rPr>
        <w:rFonts w:hint="default"/>
      </w:rPr>
    </w:lvl>
    <w:lvl w:ilvl="1">
      <w:start w:val="1"/>
      <w:numFmt w:val="decimalZero"/>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21FC79F3"/>
    <w:multiLevelType w:val="hybridMultilevel"/>
    <w:tmpl w:val="9B046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B36E96"/>
    <w:multiLevelType w:val="multilevel"/>
    <w:tmpl w:val="6A34B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81DE8"/>
    <w:multiLevelType w:val="hybridMultilevel"/>
    <w:tmpl w:val="15D01536"/>
    <w:lvl w:ilvl="0" w:tplc="40090017">
      <w:start w:val="1"/>
      <w:numFmt w:val="lowerLetter"/>
      <w:lvlText w:val="%1)"/>
      <w:lvlJc w:val="left"/>
      <w:pPr>
        <w:ind w:left="2130" w:hanging="360"/>
      </w:pPr>
    </w:lvl>
    <w:lvl w:ilvl="1" w:tplc="40090019" w:tentative="1">
      <w:start w:val="1"/>
      <w:numFmt w:val="lowerLetter"/>
      <w:lvlText w:val="%2."/>
      <w:lvlJc w:val="left"/>
      <w:pPr>
        <w:ind w:left="2850" w:hanging="360"/>
      </w:pPr>
    </w:lvl>
    <w:lvl w:ilvl="2" w:tplc="4009001B" w:tentative="1">
      <w:start w:val="1"/>
      <w:numFmt w:val="lowerRoman"/>
      <w:lvlText w:val="%3."/>
      <w:lvlJc w:val="right"/>
      <w:pPr>
        <w:ind w:left="3570" w:hanging="180"/>
      </w:pPr>
    </w:lvl>
    <w:lvl w:ilvl="3" w:tplc="4009000F" w:tentative="1">
      <w:start w:val="1"/>
      <w:numFmt w:val="decimal"/>
      <w:lvlText w:val="%4."/>
      <w:lvlJc w:val="left"/>
      <w:pPr>
        <w:ind w:left="4290" w:hanging="360"/>
      </w:pPr>
    </w:lvl>
    <w:lvl w:ilvl="4" w:tplc="40090019" w:tentative="1">
      <w:start w:val="1"/>
      <w:numFmt w:val="lowerLetter"/>
      <w:lvlText w:val="%5."/>
      <w:lvlJc w:val="left"/>
      <w:pPr>
        <w:ind w:left="5010" w:hanging="360"/>
      </w:pPr>
    </w:lvl>
    <w:lvl w:ilvl="5" w:tplc="4009001B" w:tentative="1">
      <w:start w:val="1"/>
      <w:numFmt w:val="lowerRoman"/>
      <w:lvlText w:val="%6."/>
      <w:lvlJc w:val="right"/>
      <w:pPr>
        <w:ind w:left="5730" w:hanging="180"/>
      </w:pPr>
    </w:lvl>
    <w:lvl w:ilvl="6" w:tplc="4009000F" w:tentative="1">
      <w:start w:val="1"/>
      <w:numFmt w:val="decimal"/>
      <w:lvlText w:val="%7."/>
      <w:lvlJc w:val="left"/>
      <w:pPr>
        <w:ind w:left="6450" w:hanging="360"/>
      </w:pPr>
    </w:lvl>
    <w:lvl w:ilvl="7" w:tplc="40090019" w:tentative="1">
      <w:start w:val="1"/>
      <w:numFmt w:val="lowerLetter"/>
      <w:lvlText w:val="%8."/>
      <w:lvlJc w:val="left"/>
      <w:pPr>
        <w:ind w:left="7170" w:hanging="360"/>
      </w:pPr>
    </w:lvl>
    <w:lvl w:ilvl="8" w:tplc="4009001B" w:tentative="1">
      <w:start w:val="1"/>
      <w:numFmt w:val="lowerRoman"/>
      <w:lvlText w:val="%9."/>
      <w:lvlJc w:val="right"/>
      <w:pPr>
        <w:ind w:left="7890" w:hanging="180"/>
      </w:pPr>
    </w:lvl>
  </w:abstractNum>
  <w:abstractNum w:abstractNumId="17" w15:restartNumberingAfterBreak="0">
    <w:nsid w:val="28226BF5"/>
    <w:multiLevelType w:val="hybridMultilevel"/>
    <w:tmpl w:val="E9EECD56"/>
    <w:lvl w:ilvl="0" w:tplc="CF0214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6905FF"/>
    <w:multiLevelType w:val="hybridMultilevel"/>
    <w:tmpl w:val="7DF0F7D0"/>
    <w:lvl w:ilvl="0" w:tplc="40090017">
      <w:start w:val="1"/>
      <w:numFmt w:val="lowerLetter"/>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12D50C1"/>
    <w:multiLevelType w:val="hybridMultilevel"/>
    <w:tmpl w:val="7624DFC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22270F6"/>
    <w:multiLevelType w:val="hybridMultilevel"/>
    <w:tmpl w:val="B2C84FF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1" w15:restartNumberingAfterBreak="0">
    <w:nsid w:val="32EC5865"/>
    <w:multiLevelType w:val="hybridMultilevel"/>
    <w:tmpl w:val="A3D0CB5E"/>
    <w:lvl w:ilvl="0" w:tplc="CF0214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4B70183"/>
    <w:multiLevelType w:val="hybridMultilevel"/>
    <w:tmpl w:val="7BE44400"/>
    <w:lvl w:ilvl="0" w:tplc="CF0214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5640344"/>
    <w:multiLevelType w:val="hybridMultilevel"/>
    <w:tmpl w:val="01EC24B6"/>
    <w:lvl w:ilvl="0" w:tplc="CF0214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81F2CAC"/>
    <w:multiLevelType w:val="hybridMultilevel"/>
    <w:tmpl w:val="F508C068"/>
    <w:lvl w:ilvl="0" w:tplc="6D42DF44">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5" w15:restartNumberingAfterBreak="0">
    <w:nsid w:val="3B0441CF"/>
    <w:multiLevelType w:val="hybridMultilevel"/>
    <w:tmpl w:val="3244A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0054A70"/>
    <w:multiLevelType w:val="hybridMultilevel"/>
    <w:tmpl w:val="EC90E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7F576B"/>
    <w:multiLevelType w:val="hybridMultilevel"/>
    <w:tmpl w:val="FAC4FB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CE6E30"/>
    <w:multiLevelType w:val="hybridMultilevel"/>
    <w:tmpl w:val="9DCC12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51618A9"/>
    <w:multiLevelType w:val="hybridMultilevel"/>
    <w:tmpl w:val="7EF4F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93D7F0F"/>
    <w:multiLevelType w:val="hybridMultilevel"/>
    <w:tmpl w:val="DCF66A7C"/>
    <w:lvl w:ilvl="0" w:tplc="40090015">
      <w:start w:val="1"/>
      <w:numFmt w:val="upperLetter"/>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DF16729"/>
    <w:multiLevelType w:val="hybridMultilevel"/>
    <w:tmpl w:val="AA925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100AED"/>
    <w:multiLevelType w:val="hybridMultilevel"/>
    <w:tmpl w:val="208ABE1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ECC28A8"/>
    <w:multiLevelType w:val="multilevel"/>
    <w:tmpl w:val="D72C4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E9121C"/>
    <w:multiLevelType w:val="hybridMultilevel"/>
    <w:tmpl w:val="0F962F96"/>
    <w:lvl w:ilvl="0" w:tplc="40090015">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CCE22A0"/>
    <w:multiLevelType w:val="hybridMultilevel"/>
    <w:tmpl w:val="08ECAE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E774A11"/>
    <w:multiLevelType w:val="multilevel"/>
    <w:tmpl w:val="55786D1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5FDF36C1"/>
    <w:multiLevelType w:val="hybridMultilevel"/>
    <w:tmpl w:val="B26453B2"/>
    <w:lvl w:ilvl="0" w:tplc="CF0214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C853D1"/>
    <w:multiLevelType w:val="multilevel"/>
    <w:tmpl w:val="6A34B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186C0D"/>
    <w:multiLevelType w:val="hybridMultilevel"/>
    <w:tmpl w:val="ED78B4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33E1E73"/>
    <w:multiLevelType w:val="hybridMultilevel"/>
    <w:tmpl w:val="BC827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6A2230"/>
    <w:multiLevelType w:val="multilevel"/>
    <w:tmpl w:val="E7FA20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36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125B4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15:restartNumberingAfterBreak="0">
    <w:nsid w:val="67F03161"/>
    <w:multiLevelType w:val="hybridMultilevel"/>
    <w:tmpl w:val="06321062"/>
    <w:lvl w:ilvl="0" w:tplc="CF0214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89C6E39"/>
    <w:multiLevelType w:val="hybridMultilevel"/>
    <w:tmpl w:val="138ADB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C1E089A"/>
    <w:multiLevelType w:val="hybridMultilevel"/>
    <w:tmpl w:val="6B40D3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6" w15:restartNumberingAfterBreak="0">
    <w:nsid w:val="6C9C6CE7"/>
    <w:multiLevelType w:val="hybridMultilevel"/>
    <w:tmpl w:val="7110124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7" w15:restartNumberingAfterBreak="0">
    <w:nsid w:val="703D2B1B"/>
    <w:multiLevelType w:val="hybridMultilevel"/>
    <w:tmpl w:val="CE82EAFC"/>
    <w:lvl w:ilvl="0" w:tplc="CF0214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8EF28E2"/>
    <w:multiLevelType w:val="hybridMultilevel"/>
    <w:tmpl w:val="F47A7CB0"/>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7A9321FC"/>
    <w:multiLevelType w:val="hybridMultilevel"/>
    <w:tmpl w:val="24FE9BF2"/>
    <w:lvl w:ilvl="0" w:tplc="CF02146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EFF4294"/>
    <w:multiLevelType w:val="multilevel"/>
    <w:tmpl w:val="D9622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53286755">
    <w:abstractNumId w:val="27"/>
  </w:num>
  <w:num w:numId="2" w16cid:durableId="695351662">
    <w:abstractNumId w:val="24"/>
  </w:num>
  <w:num w:numId="3" w16cid:durableId="1221551784">
    <w:abstractNumId w:val="18"/>
  </w:num>
  <w:num w:numId="4" w16cid:durableId="762457627">
    <w:abstractNumId w:val="31"/>
  </w:num>
  <w:num w:numId="5" w16cid:durableId="1880507609">
    <w:abstractNumId w:val="7"/>
  </w:num>
  <w:num w:numId="6" w16cid:durableId="1514341218">
    <w:abstractNumId w:val="15"/>
  </w:num>
  <w:num w:numId="7" w16cid:durableId="1156996390">
    <w:abstractNumId w:val="33"/>
  </w:num>
  <w:num w:numId="8" w16cid:durableId="1607997947">
    <w:abstractNumId w:val="41"/>
  </w:num>
  <w:num w:numId="9" w16cid:durableId="1735617612">
    <w:abstractNumId w:val="42"/>
  </w:num>
  <w:num w:numId="10" w16cid:durableId="1986661655">
    <w:abstractNumId w:val="1"/>
  </w:num>
  <w:num w:numId="11" w16cid:durableId="297224558">
    <w:abstractNumId w:val="16"/>
  </w:num>
  <w:num w:numId="12" w16cid:durableId="1126392126">
    <w:abstractNumId w:val="38"/>
  </w:num>
  <w:num w:numId="13" w16cid:durableId="698239822">
    <w:abstractNumId w:val="6"/>
  </w:num>
  <w:num w:numId="14" w16cid:durableId="1702196417">
    <w:abstractNumId w:val="45"/>
  </w:num>
  <w:num w:numId="15" w16cid:durableId="1240023305">
    <w:abstractNumId w:val="48"/>
  </w:num>
  <w:num w:numId="16" w16cid:durableId="187791920">
    <w:abstractNumId w:val="35"/>
  </w:num>
  <w:num w:numId="17" w16cid:durableId="929700998">
    <w:abstractNumId w:val="29"/>
  </w:num>
  <w:num w:numId="18" w16cid:durableId="902445590">
    <w:abstractNumId w:val="36"/>
  </w:num>
  <w:num w:numId="19" w16cid:durableId="43994033">
    <w:abstractNumId w:val="46"/>
  </w:num>
  <w:num w:numId="20" w16cid:durableId="2010518225">
    <w:abstractNumId w:val="20"/>
  </w:num>
  <w:num w:numId="21" w16cid:durableId="1228690400">
    <w:abstractNumId w:val="50"/>
  </w:num>
  <w:num w:numId="22" w16cid:durableId="2041199372">
    <w:abstractNumId w:val="8"/>
  </w:num>
  <w:num w:numId="23" w16cid:durableId="1638877066">
    <w:abstractNumId w:val="28"/>
  </w:num>
  <w:num w:numId="24" w16cid:durableId="1417941922">
    <w:abstractNumId w:val="30"/>
  </w:num>
  <w:num w:numId="25" w16cid:durableId="1136215481">
    <w:abstractNumId w:val="34"/>
  </w:num>
  <w:num w:numId="26" w16cid:durableId="1513838776">
    <w:abstractNumId w:val="32"/>
  </w:num>
  <w:num w:numId="27" w16cid:durableId="1068764202">
    <w:abstractNumId w:val="39"/>
  </w:num>
  <w:num w:numId="28" w16cid:durableId="1938519134">
    <w:abstractNumId w:val="0"/>
  </w:num>
  <w:num w:numId="29" w16cid:durableId="763846269">
    <w:abstractNumId w:val="9"/>
  </w:num>
  <w:num w:numId="30" w16cid:durableId="1949585568">
    <w:abstractNumId w:val="26"/>
  </w:num>
  <w:num w:numId="31" w16cid:durableId="440998473">
    <w:abstractNumId w:val="40"/>
  </w:num>
  <w:num w:numId="32" w16cid:durableId="1448965821">
    <w:abstractNumId w:val="44"/>
  </w:num>
  <w:num w:numId="33" w16cid:durableId="511729321">
    <w:abstractNumId w:val="19"/>
  </w:num>
  <w:num w:numId="34" w16cid:durableId="124393889">
    <w:abstractNumId w:val="2"/>
  </w:num>
  <w:num w:numId="35" w16cid:durableId="466553645">
    <w:abstractNumId w:val="49"/>
  </w:num>
  <w:num w:numId="36" w16cid:durableId="2010330040">
    <w:abstractNumId w:val="37"/>
  </w:num>
  <w:num w:numId="37" w16cid:durableId="864251892">
    <w:abstractNumId w:val="43"/>
  </w:num>
  <w:num w:numId="38" w16cid:durableId="956372746">
    <w:abstractNumId w:val="22"/>
  </w:num>
  <w:num w:numId="39" w16cid:durableId="899630516">
    <w:abstractNumId w:val="21"/>
  </w:num>
  <w:num w:numId="40" w16cid:durableId="327683998">
    <w:abstractNumId w:val="23"/>
  </w:num>
  <w:num w:numId="41" w16cid:durableId="429937910">
    <w:abstractNumId w:val="17"/>
  </w:num>
  <w:num w:numId="42" w16cid:durableId="1006708538">
    <w:abstractNumId w:val="47"/>
  </w:num>
  <w:num w:numId="43" w16cid:durableId="82073641">
    <w:abstractNumId w:val="10"/>
  </w:num>
  <w:num w:numId="44" w16cid:durableId="1498956256">
    <w:abstractNumId w:val="12"/>
  </w:num>
  <w:num w:numId="45" w16cid:durableId="73666772">
    <w:abstractNumId w:val="5"/>
  </w:num>
  <w:num w:numId="46" w16cid:durableId="1266157594">
    <w:abstractNumId w:val="3"/>
  </w:num>
  <w:num w:numId="47" w16cid:durableId="907422282">
    <w:abstractNumId w:val="4"/>
  </w:num>
  <w:num w:numId="48" w16cid:durableId="516577342">
    <w:abstractNumId w:val="11"/>
  </w:num>
  <w:num w:numId="49" w16cid:durableId="2032680592">
    <w:abstractNumId w:val="14"/>
  </w:num>
  <w:num w:numId="50" w16cid:durableId="1740208766">
    <w:abstractNumId w:val="25"/>
  </w:num>
  <w:num w:numId="51" w16cid:durableId="11326005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EDB"/>
    <w:rsid w:val="0000389B"/>
    <w:rsid w:val="000117DD"/>
    <w:rsid w:val="00021FC2"/>
    <w:rsid w:val="000910FD"/>
    <w:rsid w:val="000931CD"/>
    <w:rsid w:val="000A319F"/>
    <w:rsid w:val="000B50A5"/>
    <w:rsid w:val="000D1CAA"/>
    <w:rsid w:val="000E342C"/>
    <w:rsid w:val="001054B1"/>
    <w:rsid w:val="0010744E"/>
    <w:rsid w:val="001136BA"/>
    <w:rsid w:val="00114454"/>
    <w:rsid w:val="001336E7"/>
    <w:rsid w:val="0013454D"/>
    <w:rsid w:val="00154AD8"/>
    <w:rsid w:val="00162F5F"/>
    <w:rsid w:val="00164B3A"/>
    <w:rsid w:val="00173B25"/>
    <w:rsid w:val="00191F24"/>
    <w:rsid w:val="001932CD"/>
    <w:rsid w:val="00196F62"/>
    <w:rsid w:val="001A68E2"/>
    <w:rsid w:val="001B4364"/>
    <w:rsid w:val="001B5A02"/>
    <w:rsid w:val="001D402D"/>
    <w:rsid w:val="001D46F5"/>
    <w:rsid w:val="001E1E87"/>
    <w:rsid w:val="00212A13"/>
    <w:rsid w:val="002164DB"/>
    <w:rsid w:val="0022121C"/>
    <w:rsid w:val="00232BF6"/>
    <w:rsid w:val="00254C55"/>
    <w:rsid w:val="00257582"/>
    <w:rsid w:val="002603F8"/>
    <w:rsid w:val="00267D57"/>
    <w:rsid w:val="00281461"/>
    <w:rsid w:val="00297083"/>
    <w:rsid w:val="002974E3"/>
    <w:rsid w:val="002B170C"/>
    <w:rsid w:val="002B3603"/>
    <w:rsid w:val="002B6611"/>
    <w:rsid w:val="002E588C"/>
    <w:rsid w:val="002E61A0"/>
    <w:rsid w:val="002F4712"/>
    <w:rsid w:val="00310C9B"/>
    <w:rsid w:val="00320067"/>
    <w:rsid w:val="00324D98"/>
    <w:rsid w:val="003252AE"/>
    <w:rsid w:val="003450CB"/>
    <w:rsid w:val="00371FDD"/>
    <w:rsid w:val="00372CAF"/>
    <w:rsid w:val="00381CA6"/>
    <w:rsid w:val="00382D4C"/>
    <w:rsid w:val="003A4DB5"/>
    <w:rsid w:val="003B0DD0"/>
    <w:rsid w:val="003B2CF6"/>
    <w:rsid w:val="003B3720"/>
    <w:rsid w:val="003C11B9"/>
    <w:rsid w:val="003D1A9F"/>
    <w:rsid w:val="003E557D"/>
    <w:rsid w:val="003F76BA"/>
    <w:rsid w:val="00403747"/>
    <w:rsid w:val="00411F87"/>
    <w:rsid w:val="0041352D"/>
    <w:rsid w:val="004158AD"/>
    <w:rsid w:val="00450DC5"/>
    <w:rsid w:val="004A594D"/>
    <w:rsid w:val="004B209B"/>
    <w:rsid w:val="004B2CE7"/>
    <w:rsid w:val="004D51AF"/>
    <w:rsid w:val="005044C7"/>
    <w:rsid w:val="00515486"/>
    <w:rsid w:val="00552E08"/>
    <w:rsid w:val="00557E30"/>
    <w:rsid w:val="005920BF"/>
    <w:rsid w:val="005C7CCB"/>
    <w:rsid w:val="005D598E"/>
    <w:rsid w:val="005F4774"/>
    <w:rsid w:val="005F4E11"/>
    <w:rsid w:val="00617AD3"/>
    <w:rsid w:val="006239B0"/>
    <w:rsid w:val="00630FEC"/>
    <w:rsid w:val="00631110"/>
    <w:rsid w:val="006355E5"/>
    <w:rsid w:val="006659D1"/>
    <w:rsid w:val="0067674F"/>
    <w:rsid w:val="00676ADB"/>
    <w:rsid w:val="00691E00"/>
    <w:rsid w:val="006A3829"/>
    <w:rsid w:val="006A6BFA"/>
    <w:rsid w:val="006B2EC2"/>
    <w:rsid w:val="006D40AB"/>
    <w:rsid w:val="0070180F"/>
    <w:rsid w:val="00703A28"/>
    <w:rsid w:val="00714D94"/>
    <w:rsid w:val="0072055E"/>
    <w:rsid w:val="007540FD"/>
    <w:rsid w:val="00757C8C"/>
    <w:rsid w:val="0077722C"/>
    <w:rsid w:val="00790D07"/>
    <w:rsid w:val="007A0BE8"/>
    <w:rsid w:val="007D2CA1"/>
    <w:rsid w:val="007E2F87"/>
    <w:rsid w:val="007E4E37"/>
    <w:rsid w:val="007F29A6"/>
    <w:rsid w:val="00835D00"/>
    <w:rsid w:val="00836797"/>
    <w:rsid w:val="008545FB"/>
    <w:rsid w:val="0087185A"/>
    <w:rsid w:val="00887331"/>
    <w:rsid w:val="00897F3D"/>
    <w:rsid w:val="008B0A06"/>
    <w:rsid w:val="008B1CDB"/>
    <w:rsid w:val="008B7469"/>
    <w:rsid w:val="008D3E77"/>
    <w:rsid w:val="008E1591"/>
    <w:rsid w:val="008E510F"/>
    <w:rsid w:val="008E634B"/>
    <w:rsid w:val="008F658C"/>
    <w:rsid w:val="008F7857"/>
    <w:rsid w:val="009001DA"/>
    <w:rsid w:val="00913E1C"/>
    <w:rsid w:val="0092419A"/>
    <w:rsid w:val="00924246"/>
    <w:rsid w:val="00927047"/>
    <w:rsid w:val="00931F51"/>
    <w:rsid w:val="00970E4C"/>
    <w:rsid w:val="00974A99"/>
    <w:rsid w:val="00987E59"/>
    <w:rsid w:val="00991540"/>
    <w:rsid w:val="009A4FCC"/>
    <w:rsid w:val="009A530E"/>
    <w:rsid w:val="009E6280"/>
    <w:rsid w:val="00A01CB4"/>
    <w:rsid w:val="00A23249"/>
    <w:rsid w:val="00A50E7E"/>
    <w:rsid w:val="00A5464F"/>
    <w:rsid w:val="00A87057"/>
    <w:rsid w:val="00A94A4B"/>
    <w:rsid w:val="00AA2878"/>
    <w:rsid w:val="00AB2341"/>
    <w:rsid w:val="00AB6386"/>
    <w:rsid w:val="00AD3111"/>
    <w:rsid w:val="00AE0262"/>
    <w:rsid w:val="00AE4EC3"/>
    <w:rsid w:val="00AF084E"/>
    <w:rsid w:val="00B02EDB"/>
    <w:rsid w:val="00B07727"/>
    <w:rsid w:val="00B21F67"/>
    <w:rsid w:val="00B23C04"/>
    <w:rsid w:val="00B24DB2"/>
    <w:rsid w:val="00B2553D"/>
    <w:rsid w:val="00B26C06"/>
    <w:rsid w:val="00B304FA"/>
    <w:rsid w:val="00B35E53"/>
    <w:rsid w:val="00B7553A"/>
    <w:rsid w:val="00B90D88"/>
    <w:rsid w:val="00BA4E18"/>
    <w:rsid w:val="00BB0664"/>
    <w:rsid w:val="00BB5A94"/>
    <w:rsid w:val="00BC6C24"/>
    <w:rsid w:val="00BD57DA"/>
    <w:rsid w:val="00BE2A6B"/>
    <w:rsid w:val="00BF459C"/>
    <w:rsid w:val="00C16D38"/>
    <w:rsid w:val="00C35418"/>
    <w:rsid w:val="00C36C2B"/>
    <w:rsid w:val="00C4347E"/>
    <w:rsid w:val="00C44583"/>
    <w:rsid w:val="00C55A08"/>
    <w:rsid w:val="00C630F4"/>
    <w:rsid w:val="00C71BF5"/>
    <w:rsid w:val="00C72067"/>
    <w:rsid w:val="00CC1526"/>
    <w:rsid w:val="00CD7E4C"/>
    <w:rsid w:val="00D40CDD"/>
    <w:rsid w:val="00D41C18"/>
    <w:rsid w:val="00D428B1"/>
    <w:rsid w:val="00D478E5"/>
    <w:rsid w:val="00D645A1"/>
    <w:rsid w:val="00DB7DE6"/>
    <w:rsid w:val="00DC1FC6"/>
    <w:rsid w:val="00DD298E"/>
    <w:rsid w:val="00DE5DAD"/>
    <w:rsid w:val="00E05044"/>
    <w:rsid w:val="00E12BFB"/>
    <w:rsid w:val="00E23A01"/>
    <w:rsid w:val="00E56129"/>
    <w:rsid w:val="00E6044C"/>
    <w:rsid w:val="00E62673"/>
    <w:rsid w:val="00E70BCF"/>
    <w:rsid w:val="00E77CD5"/>
    <w:rsid w:val="00EB00B1"/>
    <w:rsid w:val="00EC47EA"/>
    <w:rsid w:val="00ED528F"/>
    <w:rsid w:val="00EE3E8D"/>
    <w:rsid w:val="00EE6CFC"/>
    <w:rsid w:val="00EF6DDD"/>
    <w:rsid w:val="00F13E8B"/>
    <w:rsid w:val="00F217B6"/>
    <w:rsid w:val="00F30BE7"/>
    <w:rsid w:val="00F3633A"/>
    <w:rsid w:val="00F55C39"/>
    <w:rsid w:val="00F74CAE"/>
    <w:rsid w:val="00F91F51"/>
    <w:rsid w:val="00F92323"/>
    <w:rsid w:val="00F95090"/>
    <w:rsid w:val="00FC4FE3"/>
    <w:rsid w:val="00FD5BC4"/>
    <w:rsid w:val="00FF4036"/>
    <w:rsid w:val="00FF70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96E5FF"/>
  <w15:docId w15:val="{249CA46B-E302-4EA6-A463-E1536924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E3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2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2EDB"/>
  </w:style>
  <w:style w:type="paragraph" w:styleId="Footer">
    <w:name w:val="footer"/>
    <w:basedOn w:val="Normal"/>
    <w:link w:val="FooterChar"/>
    <w:uiPriority w:val="99"/>
    <w:unhideWhenUsed/>
    <w:rsid w:val="00B02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2EDB"/>
  </w:style>
  <w:style w:type="character" w:styleId="Hyperlink">
    <w:name w:val="Hyperlink"/>
    <w:basedOn w:val="DefaultParagraphFont"/>
    <w:uiPriority w:val="99"/>
    <w:unhideWhenUsed/>
    <w:rsid w:val="001D402D"/>
    <w:rPr>
      <w:color w:val="0563C1" w:themeColor="hyperlink"/>
      <w:u w:val="single"/>
    </w:rPr>
  </w:style>
  <w:style w:type="character" w:customStyle="1" w:styleId="UnresolvedMention1">
    <w:name w:val="Unresolved Mention1"/>
    <w:basedOn w:val="DefaultParagraphFont"/>
    <w:uiPriority w:val="99"/>
    <w:semiHidden/>
    <w:unhideWhenUsed/>
    <w:rsid w:val="001D402D"/>
    <w:rPr>
      <w:color w:val="605E5C"/>
      <w:shd w:val="clear" w:color="auto" w:fill="E1DFDD"/>
    </w:rPr>
  </w:style>
  <w:style w:type="paragraph" w:styleId="ListParagraph">
    <w:name w:val="List Paragraph"/>
    <w:basedOn w:val="Normal"/>
    <w:uiPriority w:val="34"/>
    <w:qFormat/>
    <w:rsid w:val="003B3720"/>
    <w:pPr>
      <w:ind w:left="720"/>
      <w:contextualSpacing/>
    </w:pPr>
  </w:style>
  <w:style w:type="table" w:styleId="TableGrid">
    <w:name w:val="Table Grid"/>
    <w:basedOn w:val="TableNormal"/>
    <w:uiPriority w:val="39"/>
    <w:rsid w:val="00C43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77CD5"/>
    <w:rPr>
      <w:sz w:val="16"/>
      <w:szCs w:val="16"/>
    </w:rPr>
  </w:style>
  <w:style w:type="paragraph" w:styleId="CommentText">
    <w:name w:val="annotation text"/>
    <w:basedOn w:val="Normal"/>
    <w:link w:val="CommentTextChar"/>
    <w:uiPriority w:val="99"/>
    <w:semiHidden/>
    <w:unhideWhenUsed/>
    <w:rsid w:val="00E77CD5"/>
    <w:pPr>
      <w:spacing w:line="240" w:lineRule="auto"/>
    </w:pPr>
    <w:rPr>
      <w:sz w:val="20"/>
      <w:szCs w:val="20"/>
    </w:rPr>
  </w:style>
  <w:style w:type="character" w:customStyle="1" w:styleId="CommentTextChar">
    <w:name w:val="Comment Text Char"/>
    <w:basedOn w:val="DefaultParagraphFont"/>
    <w:link w:val="CommentText"/>
    <w:uiPriority w:val="99"/>
    <w:semiHidden/>
    <w:rsid w:val="00E77CD5"/>
    <w:rPr>
      <w:sz w:val="20"/>
      <w:szCs w:val="20"/>
    </w:rPr>
  </w:style>
  <w:style w:type="paragraph" w:styleId="CommentSubject">
    <w:name w:val="annotation subject"/>
    <w:basedOn w:val="CommentText"/>
    <w:next w:val="CommentText"/>
    <w:link w:val="CommentSubjectChar"/>
    <w:uiPriority w:val="99"/>
    <w:semiHidden/>
    <w:unhideWhenUsed/>
    <w:rsid w:val="00E77CD5"/>
    <w:rPr>
      <w:b/>
      <w:bCs/>
    </w:rPr>
  </w:style>
  <w:style w:type="character" w:customStyle="1" w:styleId="CommentSubjectChar">
    <w:name w:val="Comment Subject Char"/>
    <w:basedOn w:val="CommentTextChar"/>
    <w:link w:val="CommentSubject"/>
    <w:uiPriority w:val="99"/>
    <w:semiHidden/>
    <w:rsid w:val="00E77CD5"/>
    <w:rPr>
      <w:b/>
      <w:bCs/>
      <w:sz w:val="20"/>
      <w:szCs w:val="20"/>
    </w:rPr>
  </w:style>
  <w:style w:type="paragraph" w:customStyle="1" w:styleId="q-text">
    <w:name w:val="q-text"/>
    <w:basedOn w:val="Normal"/>
    <w:rsid w:val="0070180F"/>
    <w:pPr>
      <w:spacing w:before="100" w:beforeAutospacing="1" w:after="100" w:afterAutospacing="1" w:line="240" w:lineRule="auto"/>
    </w:pPr>
    <w:rPr>
      <w:rFonts w:ascii="Times New Roman" w:eastAsia="Times New Roman" w:hAnsi="Times New Roman" w:cs="Times New Roman"/>
      <w:kern w:val="0"/>
      <w:sz w:val="24"/>
      <w:szCs w:val="24"/>
      <w:lang w:eastAsia="en-IN" w:bidi="hi-IN"/>
    </w:rPr>
  </w:style>
  <w:style w:type="paragraph" w:styleId="BalloonText">
    <w:name w:val="Balloon Text"/>
    <w:basedOn w:val="Normal"/>
    <w:link w:val="BalloonTextChar"/>
    <w:uiPriority w:val="99"/>
    <w:semiHidden/>
    <w:unhideWhenUsed/>
    <w:rsid w:val="003450CB"/>
    <w:pPr>
      <w:spacing w:after="0" w:line="240" w:lineRule="auto"/>
    </w:pPr>
    <w:rPr>
      <w:rFonts w:ascii="Liberation Sans" w:hAnsi="Liberation Sans" w:cs="Liberation Sans"/>
      <w:sz w:val="16"/>
      <w:szCs w:val="16"/>
    </w:rPr>
  </w:style>
  <w:style w:type="character" w:customStyle="1" w:styleId="BalloonTextChar">
    <w:name w:val="Balloon Text Char"/>
    <w:basedOn w:val="DefaultParagraphFont"/>
    <w:link w:val="BalloonText"/>
    <w:uiPriority w:val="99"/>
    <w:semiHidden/>
    <w:rsid w:val="003450CB"/>
    <w:rPr>
      <w:rFonts w:ascii="Liberation Sans" w:hAnsi="Liberation Sans" w:cs="Liberation Sans"/>
      <w:sz w:val="16"/>
      <w:szCs w:val="16"/>
    </w:rPr>
  </w:style>
  <w:style w:type="character" w:customStyle="1" w:styleId="UnresolvedMention2">
    <w:name w:val="Unresolved Mention2"/>
    <w:basedOn w:val="DefaultParagraphFont"/>
    <w:uiPriority w:val="99"/>
    <w:semiHidden/>
    <w:unhideWhenUsed/>
    <w:rsid w:val="00E23A01"/>
    <w:rPr>
      <w:color w:val="605E5C"/>
      <w:shd w:val="clear" w:color="auto" w:fill="E1DFDD"/>
    </w:rPr>
  </w:style>
  <w:style w:type="character" w:styleId="FollowedHyperlink">
    <w:name w:val="FollowedHyperlink"/>
    <w:basedOn w:val="DefaultParagraphFont"/>
    <w:uiPriority w:val="99"/>
    <w:semiHidden/>
    <w:unhideWhenUsed/>
    <w:rsid w:val="006239B0"/>
    <w:rPr>
      <w:color w:val="954F72" w:themeColor="followedHyperlink"/>
      <w:u w:val="single"/>
    </w:rPr>
  </w:style>
  <w:style w:type="paragraph" w:styleId="Revision">
    <w:name w:val="Revision"/>
    <w:hidden/>
    <w:uiPriority w:val="99"/>
    <w:semiHidden/>
    <w:rsid w:val="005044C7"/>
    <w:pPr>
      <w:spacing w:after="0" w:line="240" w:lineRule="auto"/>
    </w:pPr>
  </w:style>
  <w:style w:type="paragraph" w:styleId="NormalWeb">
    <w:name w:val="Normal (Web)"/>
    <w:basedOn w:val="Normal"/>
    <w:uiPriority w:val="99"/>
    <w:semiHidden/>
    <w:unhideWhenUsed/>
    <w:rsid w:val="008E159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14440">
      <w:bodyDiv w:val="1"/>
      <w:marLeft w:val="0"/>
      <w:marRight w:val="0"/>
      <w:marTop w:val="0"/>
      <w:marBottom w:val="0"/>
      <w:divBdr>
        <w:top w:val="none" w:sz="0" w:space="0" w:color="auto"/>
        <w:left w:val="none" w:sz="0" w:space="0" w:color="auto"/>
        <w:bottom w:val="none" w:sz="0" w:space="0" w:color="auto"/>
        <w:right w:val="none" w:sz="0" w:space="0" w:color="auto"/>
      </w:divBdr>
    </w:div>
    <w:div w:id="47846309">
      <w:bodyDiv w:val="1"/>
      <w:marLeft w:val="0"/>
      <w:marRight w:val="0"/>
      <w:marTop w:val="0"/>
      <w:marBottom w:val="0"/>
      <w:divBdr>
        <w:top w:val="none" w:sz="0" w:space="0" w:color="auto"/>
        <w:left w:val="none" w:sz="0" w:space="0" w:color="auto"/>
        <w:bottom w:val="none" w:sz="0" w:space="0" w:color="auto"/>
        <w:right w:val="none" w:sz="0" w:space="0" w:color="auto"/>
      </w:divBdr>
    </w:div>
    <w:div w:id="63720410">
      <w:bodyDiv w:val="1"/>
      <w:marLeft w:val="0"/>
      <w:marRight w:val="0"/>
      <w:marTop w:val="0"/>
      <w:marBottom w:val="0"/>
      <w:divBdr>
        <w:top w:val="none" w:sz="0" w:space="0" w:color="auto"/>
        <w:left w:val="none" w:sz="0" w:space="0" w:color="auto"/>
        <w:bottom w:val="none" w:sz="0" w:space="0" w:color="auto"/>
        <w:right w:val="none" w:sz="0" w:space="0" w:color="auto"/>
      </w:divBdr>
    </w:div>
    <w:div w:id="64954281">
      <w:bodyDiv w:val="1"/>
      <w:marLeft w:val="0"/>
      <w:marRight w:val="0"/>
      <w:marTop w:val="0"/>
      <w:marBottom w:val="0"/>
      <w:divBdr>
        <w:top w:val="none" w:sz="0" w:space="0" w:color="auto"/>
        <w:left w:val="none" w:sz="0" w:space="0" w:color="auto"/>
        <w:bottom w:val="none" w:sz="0" w:space="0" w:color="auto"/>
        <w:right w:val="none" w:sz="0" w:space="0" w:color="auto"/>
      </w:divBdr>
    </w:div>
    <w:div w:id="77216413">
      <w:bodyDiv w:val="1"/>
      <w:marLeft w:val="0"/>
      <w:marRight w:val="0"/>
      <w:marTop w:val="0"/>
      <w:marBottom w:val="0"/>
      <w:divBdr>
        <w:top w:val="none" w:sz="0" w:space="0" w:color="auto"/>
        <w:left w:val="none" w:sz="0" w:space="0" w:color="auto"/>
        <w:bottom w:val="none" w:sz="0" w:space="0" w:color="auto"/>
        <w:right w:val="none" w:sz="0" w:space="0" w:color="auto"/>
      </w:divBdr>
    </w:div>
    <w:div w:id="170266452">
      <w:bodyDiv w:val="1"/>
      <w:marLeft w:val="0"/>
      <w:marRight w:val="0"/>
      <w:marTop w:val="0"/>
      <w:marBottom w:val="0"/>
      <w:divBdr>
        <w:top w:val="none" w:sz="0" w:space="0" w:color="auto"/>
        <w:left w:val="none" w:sz="0" w:space="0" w:color="auto"/>
        <w:bottom w:val="none" w:sz="0" w:space="0" w:color="auto"/>
        <w:right w:val="none" w:sz="0" w:space="0" w:color="auto"/>
      </w:divBdr>
    </w:div>
    <w:div w:id="183635175">
      <w:bodyDiv w:val="1"/>
      <w:marLeft w:val="0"/>
      <w:marRight w:val="0"/>
      <w:marTop w:val="0"/>
      <w:marBottom w:val="0"/>
      <w:divBdr>
        <w:top w:val="none" w:sz="0" w:space="0" w:color="auto"/>
        <w:left w:val="none" w:sz="0" w:space="0" w:color="auto"/>
        <w:bottom w:val="none" w:sz="0" w:space="0" w:color="auto"/>
        <w:right w:val="none" w:sz="0" w:space="0" w:color="auto"/>
      </w:divBdr>
      <w:divsChild>
        <w:div w:id="1177499493">
          <w:marLeft w:val="0"/>
          <w:marRight w:val="0"/>
          <w:marTop w:val="0"/>
          <w:marBottom w:val="0"/>
          <w:divBdr>
            <w:top w:val="none" w:sz="0" w:space="0" w:color="auto"/>
            <w:left w:val="none" w:sz="0" w:space="0" w:color="auto"/>
            <w:bottom w:val="none" w:sz="0" w:space="0" w:color="auto"/>
            <w:right w:val="none" w:sz="0" w:space="0" w:color="auto"/>
          </w:divBdr>
          <w:divsChild>
            <w:div w:id="2017925657">
              <w:marLeft w:val="0"/>
              <w:marRight w:val="0"/>
              <w:marTop w:val="0"/>
              <w:marBottom w:val="0"/>
              <w:divBdr>
                <w:top w:val="none" w:sz="0" w:space="0" w:color="auto"/>
                <w:left w:val="none" w:sz="0" w:space="0" w:color="auto"/>
                <w:bottom w:val="none" w:sz="0" w:space="0" w:color="auto"/>
                <w:right w:val="none" w:sz="0" w:space="0" w:color="auto"/>
              </w:divBdr>
              <w:divsChild>
                <w:div w:id="353045264">
                  <w:marLeft w:val="0"/>
                  <w:marRight w:val="0"/>
                  <w:marTop w:val="0"/>
                  <w:marBottom w:val="0"/>
                  <w:divBdr>
                    <w:top w:val="none" w:sz="0" w:space="0" w:color="auto"/>
                    <w:left w:val="none" w:sz="0" w:space="0" w:color="auto"/>
                    <w:bottom w:val="none" w:sz="0" w:space="0" w:color="auto"/>
                    <w:right w:val="none" w:sz="0" w:space="0" w:color="auto"/>
                  </w:divBdr>
                  <w:divsChild>
                    <w:div w:id="97987711">
                      <w:marLeft w:val="0"/>
                      <w:marRight w:val="0"/>
                      <w:marTop w:val="0"/>
                      <w:marBottom w:val="0"/>
                      <w:divBdr>
                        <w:top w:val="none" w:sz="0" w:space="0" w:color="auto"/>
                        <w:left w:val="none" w:sz="0" w:space="0" w:color="auto"/>
                        <w:bottom w:val="none" w:sz="0" w:space="0" w:color="auto"/>
                        <w:right w:val="none" w:sz="0" w:space="0" w:color="auto"/>
                      </w:divBdr>
                      <w:divsChild>
                        <w:div w:id="1382555437">
                          <w:marLeft w:val="0"/>
                          <w:marRight w:val="0"/>
                          <w:marTop w:val="0"/>
                          <w:marBottom w:val="0"/>
                          <w:divBdr>
                            <w:top w:val="none" w:sz="0" w:space="0" w:color="auto"/>
                            <w:left w:val="none" w:sz="0" w:space="0" w:color="auto"/>
                            <w:bottom w:val="none" w:sz="0" w:space="0" w:color="auto"/>
                            <w:right w:val="none" w:sz="0" w:space="0" w:color="auto"/>
                          </w:divBdr>
                          <w:divsChild>
                            <w:div w:id="548033360">
                              <w:marLeft w:val="0"/>
                              <w:marRight w:val="0"/>
                              <w:marTop w:val="0"/>
                              <w:marBottom w:val="0"/>
                              <w:divBdr>
                                <w:top w:val="none" w:sz="0" w:space="0" w:color="auto"/>
                                <w:left w:val="none" w:sz="0" w:space="0" w:color="auto"/>
                                <w:bottom w:val="none" w:sz="0" w:space="0" w:color="auto"/>
                                <w:right w:val="none" w:sz="0" w:space="0" w:color="auto"/>
                              </w:divBdr>
                              <w:divsChild>
                                <w:div w:id="623930400">
                                  <w:marLeft w:val="0"/>
                                  <w:marRight w:val="0"/>
                                  <w:marTop w:val="0"/>
                                  <w:marBottom w:val="0"/>
                                  <w:divBdr>
                                    <w:top w:val="none" w:sz="0" w:space="0" w:color="auto"/>
                                    <w:left w:val="none" w:sz="0" w:space="0" w:color="auto"/>
                                    <w:bottom w:val="none" w:sz="0" w:space="0" w:color="auto"/>
                                    <w:right w:val="none" w:sz="0" w:space="0" w:color="auto"/>
                                  </w:divBdr>
                                  <w:divsChild>
                                    <w:div w:id="716780338">
                                      <w:marLeft w:val="0"/>
                                      <w:marRight w:val="0"/>
                                      <w:marTop w:val="0"/>
                                      <w:marBottom w:val="0"/>
                                      <w:divBdr>
                                        <w:top w:val="none" w:sz="0" w:space="0" w:color="auto"/>
                                        <w:left w:val="none" w:sz="0" w:space="0" w:color="auto"/>
                                        <w:bottom w:val="none" w:sz="0" w:space="0" w:color="auto"/>
                                        <w:right w:val="none" w:sz="0" w:space="0" w:color="auto"/>
                                      </w:divBdr>
                                      <w:divsChild>
                                        <w:div w:id="2128311148">
                                          <w:marLeft w:val="0"/>
                                          <w:marRight w:val="0"/>
                                          <w:marTop w:val="0"/>
                                          <w:marBottom w:val="0"/>
                                          <w:divBdr>
                                            <w:top w:val="none" w:sz="0" w:space="0" w:color="auto"/>
                                            <w:left w:val="none" w:sz="0" w:space="0" w:color="auto"/>
                                            <w:bottom w:val="none" w:sz="0" w:space="0" w:color="auto"/>
                                            <w:right w:val="none" w:sz="0" w:space="0" w:color="auto"/>
                                          </w:divBdr>
                                          <w:divsChild>
                                            <w:div w:id="1091773586">
                                              <w:marLeft w:val="0"/>
                                              <w:marRight w:val="0"/>
                                              <w:marTop w:val="0"/>
                                              <w:marBottom w:val="0"/>
                                              <w:divBdr>
                                                <w:top w:val="none" w:sz="0" w:space="0" w:color="auto"/>
                                                <w:left w:val="none" w:sz="0" w:space="0" w:color="auto"/>
                                                <w:bottom w:val="none" w:sz="0" w:space="0" w:color="auto"/>
                                                <w:right w:val="none" w:sz="0" w:space="0" w:color="auto"/>
                                              </w:divBdr>
                                              <w:divsChild>
                                                <w:div w:id="1056970231">
                                                  <w:marLeft w:val="0"/>
                                                  <w:marRight w:val="0"/>
                                                  <w:marTop w:val="0"/>
                                                  <w:marBottom w:val="0"/>
                                                  <w:divBdr>
                                                    <w:top w:val="none" w:sz="0" w:space="0" w:color="auto"/>
                                                    <w:left w:val="none" w:sz="0" w:space="0" w:color="auto"/>
                                                    <w:bottom w:val="none" w:sz="0" w:space="0" w:color="auto"/>
                                                    <w:right w:val="none" w:sz="0" w:space="0" w:color="auto"/>
                                                  </w:divBdr>
                                                  <w:divsChild>
                                                    <w:div w:id="926580086">
                                                      <w:marLeft w:val="0"/>
                                                      <w:marRight w:val="0"/>
                                                      <w:marTop w:val="0"/>
                                                      <w:marBottom w:val="0"/>
                                                      <w:divBdr>
                                                        <w:top w:val="none" w:sz="0" w:space="0" w:color="auto"/>
                                                        <w:left w:val="none" w:sz="0" w:space="0" w:color="auto"/>
                                                        <w:bottom w:val="none" w:sz="0" w:space="0" w:color="auto"/>
                                                        <w:right w:val="none" w:sz="0" w:space="0" w:color="auto"/>
                                                      </w:divBdr>
                                                      <w:divsChild>
                                                        <w:div w:id="607473521">
                                                          <w:marLeft w:val="0"/>
                                                          <w:marRight w:val="0"/>
                                                          <w:marTop w:val="0"/>
                                                          <w:marBottom w:val="0"/>
                                                          <w:divBdr>
                                                            <w:top w:val="none" w:sz="0" w:space="0" w:color="auto"/>
                                                            <w:left w:val="none" w:sz="0" w:space="0" w:color="auto"/>
                                                            <w:bottom w:val="none" w:sz="0" w:space="0" w:color="auto"/>
                                                            <w:right w:val="none" w:sz="0" w:space="0" w:color="auto"/>
                                                          </w:divBdr>
                                                          <w:divsChild>
                                                            <w:div w:id="3367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75324623">
          <w:marLeft w:val="0"/>
          <w:marRight w:val="0"/>
          <w:marTop w:val="0"/>
          <w:marBottom w:val="0"/>
          <w:divBdr>
            <w:top w:val="none" w:sz="0" w:space="0" w:color="auto"/>
            <w:left w:val="none" w:sz="0" w:space="0" w:color="auto"/>
            <w:bottom w:val="none" w:sz="0" w:space="0" w:color="auto"/>
            <w:right w:val="none" w:sz="0" w:space="0" w:color="auto"/>
          </w:divBdr>
          <w:divsChild>
            <w:div w:id="2112773933">
              <w:marLeft w:val="0"/>
              <w:marRight w:val="0"/>
              <w:marTop w:val="0"/>
              <w:marBottom w:val="0"/>
              <w:divBdr>
                <w:top w:val="none" w:sz="0" w:space="0" w:color="auto"/>
                <w:left w:val="none" w:sz="0" w:space="0" w:color="auto"/>
                <w:bottom w:val="none" w:sz="0" w:space="0" w:color="auto"/>
                <w:right w:val="none" w:sz="0" w:space="0" w:color="auto"/>
              </w:divBdr>
              <w:divsChild>
                <w:div w:id="7698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8341">
      <w:bodyDiv w:val="1"/>
      <w:marLeft w:val="0"/>
      <w:marRight w:val="0"/>
      <w:marTop w:val="0"/>
      <w:marBottom w:val="0"/>
      <w:divBdr>
        <w:top w:val="none" w:sz="0" w:space="0" w:color="auto"/>
        <w:left w:val="none" w:sz="0" w:space="0" w:color="auto"/>
        <w:bottom w:val="none" w:sz="0" w:space="0" w:color="auto"/>
        <w:right w:val="none" w:sz="0" w:space="0" w:color="auto"/>
      </w:divBdr>
    </w:div>
    <w:div w:id="228615961">
      <w:bodyDiv w:val="1"/>
      <w:marLeft w:val="0"/>
      <w:marRight w:val="0"/>
      <w:marTop w:val="0"/>
      <w:marBottom w:val="0"/>
      <w:divBdr>
        <w:top w:val="none" w:sz="0" w:space="0" w:color="auto"/>
        <w:left w:val="none" w:sz="0" w:space="0" w:color="auto"/>
        <w:bottom w:val="none" w:sz="0" w:space="0" w:color="auto"/>
        <w:right w:val="none" w:sz="0" w:space="0" w:color="auto"/>
      </w:divBdr>
    </w:div>
    <w:div w:id="235165122">
      <w:bodyDiv w:val="1"/>
      <w:marLeft w:val="0"/>
      <w:marRight w:val="0"/>
      <w:marTop w:val="0"/>
      <w:marBottom w:val="0"/>
      <w:divBdr>
        <w:top w:val="none" w:sz="0" w:space="0" w:color="auto"/>
        <w:left w:val="none" w:sz="0" w:space="0" w:color="auto"/>
        <w:bottom w:val="none" w:sz="0" w:space="0" w:color="auto"/>
        <w:right w:val="none" w:sz="0" w:space="0" w:color="auto"/>
      </w:divBdr>
    </w:div>
    <w:div w:id="241765130">
      <w:bodyDiv w:val="1"/>
      <w:marLeft w:val="0"/>
      <w:marRight w:val="0"/>
      <w:marTop w:val="0"/>
      <w:marBottom w:val="0"/>
      <w:divBdr>
        <w:top w:val="none" w:sz="0" w:space="0" w:color="auto"/>
        <w:left w:val="none" w:sz="0" w:space="0" w:color="auto"/>
        <w:bottom w:val="none" w:sz="0" w:space="0" w:color="auto"/>
        <w:right w:val="none" w:sz="0" w:space="0" w:color="auto"/>
      </w:divBdr>
    </w:div>
    <w:div w:id="241836349">
      <w:bodyDiv w:val="1"/>
      <w:marLeft w:val="0"/>
      <w:marRight w:val="0"/>
      <w:marTop w:val="0"/>
      <w:marBottom w:val="0"/>
      <w:divBdr>
        <w:top w:val="none" w:sz="0" w:space="0" w:color="auto"/>
        <w:left w:val="none" w:sz="0" w:space="0" w:color="auto"/>
        <w:bottom w:val="none" w:sz="0" w:space="0" w:color="auto"/>
        <w:right w:val="none" w:sz="0" w:space="0" w:color="auto"/>
      </w:divBdr>
    </w:div>
    <w:div w:id="248124473">
      <w:bodyDiv w:val="1"/>
      <w:marLeft w:val="0"/>
      <w:marRight w:val="0"/>
      <w:marTop w:val="0"/>
      <w:marBottom w:val="0"/>
      <w:divBdr>
        <w:top w:val="none" w:sz="0" w:space="0" w:color="auto"/>
        <w:left w:val="none" w:sz="0" w:space="0" w:color="auto"/>
        <w:bottom w:val="none" w:sz="0" w:space="0" w:color="auto"/>
        <w:right w:val="none" w:sz="0" w:space="0" w:color="auto"/>
      </w:divBdr>
    </w:div>
    <w:div w:id="248658943">
      <w:bodyDiv w:val="1"/>
      <w:marLeft w:val="0"/>
      <w:marRight w:val="0"/>
      <w:marTop w:val="0"/>
      <w:marBottom w:val="0"/>
      <w:divBdr>
        <w:top w:val="none" w:sz="0" w:space="0" w:color="auto"/>
        <w:left w:val="none" w:sz="0" w:space="0" w:color="auto"/>
        <w:bottom w:val="none" w:sz="0" w:space="0" w:color="auto"/>
        <w:right w:val="none" w:sz="0" w:space="0" w:color="auto"/>
      </w:divBdr>
    </w:div>
    <w:div w:id="249702544">
      <w:bodyDiv w:val="1"/>
      <w:marLeft w:val="0"/>
      <w:marRight w:val="0"/>
      <w:marTop w:val="0"/>
      <w:marBottom w:val="0"/>
      <w:divBdr>
        <w:top w:val="none" w:sz="0" w:space="0" w:color="auto"/>
        <w:left w:val="none" w:sz="0" w:space="0" w:color="auto"/>
        <w:bottom w:val="none" w:sz="0" w:space="0" w:color="auto"/>
        <w:right w:val="none" w:sz="0" w:space="0" w:color="auto"/>
      </w:divBdr>
    </w:div>
    <w:div w:id="254673770">
      <w:bodyDiv w:val="1"/>
      <w:marLeft w:val="0"/>
      <w:marRight w:val="0"/>
      <w:marTop w:val="0"/>
      <w:marBottom w:val="0"/>
      <w:divBdr>
        <w:top w:val="none" w:sz="0" w:space="0" w:color="auto"/>
        <w:left w:val="none" w:sz="0" w:space="0" w:color="auto"/>
        <w:bottom w:val="none" w:sz="0" w:space="0" w:color="auto"/>
        <w:right w:val="none" w:sz="0" w:space="0" w:color="auto"/>
      </w:divBdr>
    </w:div>
    <w:div w:id="338041520">
      <w:bodyDiv w:val="1"/>
      <w:marLeft w:val="0"/>
      <w:marRight w:val="0"/>
      <w:marTop w:val="0"/>
      <w:marBottom w:val="0"/>
      <w:divBdr>
        <w:top w:val="none" w:sz="0" w:space="0" w:color="auto"/>
        <w:left w:val="none" w:sz="0" w:space="0" w:color="auto"/>
        <w:bottom w:val="none" w:sz="0" w:space="0" w:color="auto"/>
        <w:right w:val="none" w:sz="0" w:space="0" w:color="auto"/>
      </w:divBdr>
    </w:div>
    <w:div w:id="478115009">
      <w:bodyDiv w:val="1"/>
      <w:marLeft w:val="0"/>
      <w:marRight w:val="0"/>
      <w:marTop w:val="0"/>
      <w:marBottom w:val="0"/>
      <w:divBdr>
        <w:top w:val="none" w:sz="0" w:space="0" w:color="auto"/>
        <w:left w:val="none" w:sz="0" w:space="0" w:color="auto"/>
        <w:bottom w:val="none" w:sz="0" w:space="0" w:color="auto"/>
        <w:right w:val="none" w:sz="0" w:space="0" w:color="auto"/>
      </w:divBdr>
    </w:div>
    <w:div w:id="524055702">
      <w:bodyDiv w:val="1"/>
      <w:marLeft w:val="0"/>
      <w:marRight w:val="0"/>
      <w:marTop w:val="0"/>
      <w:marBottom w:val="0"/>
      <w:divBdr>
        <w:top w:val="none" w:sz="0" w:space="0" w:color="auto"/>
        <w:left w:val="none" w:sz="0" w:space="0" w:color="auto"/>
        <w:bottom w:val="none" w:sz="0" w:space="0" w:color="auto"/>
        <w:right w:val="none" w:sz="0" w:space="0" w:color="auto"/>
      </w:divBdr>
    </w:div>
    <w:div w:id="526602981">
      <w:bodyDiv w:val="1"/>
      <w:marLeft w:val="0"/>
      <w:marRight w:val="0"/>
      <w:marTop w:val="0"/>
      <w:marBottom w:val="0"/>
      <w:divBdr>
        <w:top w:val="none" w:sz="0" w:space="0" w:color="auto"/>
        <w:left w:val="none" w:sz="0" w:space="0" w:color="auto"/>
        <w:bottom w:val="none" w:sz="0" w:space="0" w:color="auto"/>
        <w:right w:val="none" w:sz="0" w:space="0" w:color="auto"/>
      </w:divBdr>
    </w:div>
    <w:div w:id="569270509">
      <w:bodyDiv w:val="1"/>
      <w:marLeft w:val="0"/>
      <w:marRight w:val="0"/>
      <w:marTop w:val="0"/>
      <w:marBottom w:val="0"/>
      <w:divBdr>
        <w:top w:val="none" w:sz="0" w:space="0" w:color="auto"/>
        <w:left w:val="none" w:sz="0" w:space="0" w:color="auto"/>
        <w:bottom w:val="none" w:sz="0" w:space="0" w:color="auto"/>
        <w:right w:val="none" w:sz="0" w:space="0" w:color="auto"/>
      </w:divBdr>
    </w:div>
    <w:div w:id="730540655">
      <w:bodyDiv w:val="1"/>
      <w:marLeft w:val="0"/>
      <w:marRight w:val="0"/>
      <w:marTop w:val="0"/>
      <w:marBottom w:val="0"/>
      <w:divBdr>
        <w:top w:val="none" w:sz="0" w:space="0" w:color="auto"/>
        <w:left w:val="none" w:sz="0" w:space="0" w:color="auto"/>
        <w:bottom w:val="none" w:sz="0" w:space="0" w:color="auto"/>
        <w:right w:val="none" w:sz="0" w:space="0" w:color="auto"/>
      </w:divBdr>
    </w:div>
    <w:div w:id="811868645">
      <w:bodyDiv w:val="1"/>
      <w:marLeft w:val="0"/>
      <w:marRight w:val="0"/>
      <w:marTop w:val="0"/>
      <w:marBottom w:val="0"/>
      <w:divBdr>
        <w:top w:val="none" w:sz="0" w:space="0" w:color="auto"/>
        <w:left w:val="none" w:sz="0" w:space="0" w:color="auto"/>
        <w:bottom w:val="none" w:sz="0" w:space="0" w:color="auto"/>
        <w:right w:val="none" w:sz="0" w:space="0" w:color="auto"/>
      </w:divBdr>
    </w:div>
    <w:div w:id="815494793">
      <w:bodyDiv w:val="1"/>
      <w:marLeft w:val="0"/>
      <w:marRight w:val="0"/>
      <w:marTop w:val="0"/>
      <w:marBottom w:val="0"/>
      <w:divBdr>
        <w:top w:val="none" w:sz="0" w:space="0" w:color="auto"/>
        <w:left w:val="none" w:sz="0" w:space="0" w:color="auto"/>
        <w:bottom w:val="none" w:sz="0" w:space="0" w:color="auto"/>
        <w:right w:val="none" w:sz="0" w:space="0" w:color="auto"/>
      </w:divBdr>
    </w:div>
    <w:div w:id="875852509">
      <w:bodyDiv w:val="1"/>
      <w:marLeft w:val="0"/>
      <w:marRight w:val="0"/>
      <w:marTop w:val="0"/>
      <w:marBottom w:val="0"/>
      <w:divBdr>
        <w:top w:val="none" w:sz="0" w:space="0" w:color="auto"/>
        <w:left w:val="none" w:sz="0" w:space="0" w:color="auto"/>
        <w:bottom w:val="none" w:sz="0" w:space="0" w:color="auto"/>
        <w:right w:val="none" w:sz="0" w:space="0" w:color="auto"/>
      </w:divBdr>
      <w:divsChild>
        <w:div w:id="1213469946">
          <w:marLeft w:val="0"/>
          <w:marRight w:val="0"/>
          <w:marTop w:val="0"/>
          <w:marBottom w:val="0"/>
          <w:divBdr>
            <w:top w:val="none" w:sz="0" w:space="0" w:color="auto"/>
            <w:left w:val="none" w:sz="0" w:space="0" w:color="auto"/>
            <w:bottom w:val="none" w:sz="0" w:space="0" w:color="auto"/>
            <w:right w:val="none" w:sz="0" w:space="0" w:color="auto"/>
          </w:divBdr>
          <w:divsChild>
            <w:div w:id="779688927">
              <w:marLeft w:val="0"/>
              <w:marRight w:val="0"/>
              <w:marTop w:val="0"/>
              <w:marBottom w:val="0"/>
              <w:divBdr>
                <w:top w:val="none" w:sz="0" w:space="0" w:color="auto"/>
                <w:left w:val="none" w:sz="0" w:space="0" w:color="auto"/>
                <w:bottom w:val="none" w:sz="0" w:space="0" w:color="auto"/>
                <w:right w:val="none" w:sz="0" w:space="0" w:color="auto"/>
              </w:divBdr>
              <w:divsChild>
                <w:div w:id="1738164574">
                  <w:marLeft w:val="0"/>
                  <w:marRight w:val="0"/>
                  <w:marTop w:val="0"/>
                  <w:marBottom w:val="0"/>
                  <w:divBdr>
                    <w:top w:val="none" w:sz="0" w:space="0" w:color="auto"/>
                    <w:left w:val="none" w:sz="0" w:space="0" w:color="auto"/>
                    <w:bottom w:val="none" w:sz="0" w:space="0" w:color="auto"/>
                    <w:right w:val="none" w:sz="0" w:space="0" w:color="auto"/>
                  </w:divBdr>
                  <w:divsChild>
                    <w:div w:id="41833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3535788">
      <w:bodyDiv w:val="1"/>
      <w:marLeft w:val="0"/>
      <w:marRight w:val="0"/>
      <w:marTop w:val="0"/>
      <w:marBottom w:val="0"/>
      <w:divBdr>
        <w:top w:val="none" w:sz="0" w:space="0" w:color="auto"/>
        <w:left w:val="none" w:sz="0" w:space="0" w:color="auto"/>
        <w:bottom w:val="none" w:sz="0" w:space="0" w:color="auto"/>
        <w:right w:val="none" w:sz="0" w:space="0" w:color="auto"/>
      </w:divBdr>
    </w:div>
    <w:div w:id="929507547">
      <w:bodyDiv w:val="1"/>
      <w:marLeft w:val="0"/>
      <w:marRight w:val="0"/>
      <w:marTop w:val="0"/>
      <w:marBottom w:val="0"/>
      <w:divBdr>
        <w:top w:val="none" w:sz="0" w:space="0" w:color="auto"/>
        <w:left w:val="none" w:sz="0" w:space="0" w:color="auto"/>
        <w:bottom w:val="none" w:sz="0" w:space="0" w:color="auto"/>
        <w:right w:val="none" w:sz="0" w:space="0" w:color="auto"/>
      </w:divBdr>
    </w:div>
    <w:div w:id="980501157">
      <w:bodyDiv w:val="1"/>
      <w:marLeft w:val="0"/>
      <w:marRight w:val="0"/>
      <w:marTop w:val="0"/>
      <w:marBottom w:val="0"/>
      <w:divBdr>
        <w:top w:val="none" w:sz="0" w:space="0" w:color="auto"/>
        <w:left w:val="none" w:sz="0" w:space="0" w:color="auto"/>
        <w:bottom w:val="none" w:sz="0" w:space="0" w:color="auto"/>
        <w:right w:val="none" w:sz="0" w:space="0" w:color="auto"/>
      </w:divBdr>
    </w:div>
    <w:div w:id="993333488">
      <w:bodyDiv w:val="1"/>
      <w:marLeft w:val="0"/>
      <w:marRight w:val="0"/>
      <w:marTop w:val="0"/>
      <w:marBottom w:val="0"/>
      <w:divBdr>
        <w:top w:val="none" w:sz="0" w:space="0" w:color="auto"/>
        <w:left w:val="none" w:sz="0" w:space="0" w:color="auto"/>
        <w:bottom w:val="none" w:sz="0" w:space="0" w:color="auto"/>
        <w:right w:val="none" w:sz="0" w:space="0" w:color="auto"/>
      </w:divBdr>
    </w:div>
    <w:div w:id="1015039118">
      <w:bodyDiv w:val="1"/>
      <w:marLeft w:val="0"/>
      <w:marRight w:val="0"/>
      <w:marTop w:val="0"/>
      <w:marBottom w:val="0"/>
      <w:divBdr>
        <w:top w:val="none" w:sz="0" w:space="0" w:color="auto"/>
        <w:left w:val="none" w:sz="0" w:space="0" w:color="auto"/>
        <w:bottom w:val="none" w:sz="0" w:space="0" w:color="auto"/>
        <w:right w:val="none" w:sz="0" w:space="0" w:color="auto"/>
      </w:divBdr>
    </w:div>
    <w:div w:id="1033384053">
      <w:bodyDiv w:val="1"/>
      <w:marLeft w:val="0"/>
      <w:marRight w:val="0"/>
      <w:marTop w:val="0"/>
      <w:marBottom w:val="0"/>
      <w:divBdr>
        <w:top w:val="none" w:sz="0" w:space="0" w:color="auto"/>
        <w:left w:val="none" w:sz="0" w:space="0" w:color="auto"/>
        <w:bottom w:val="none" w:sz="0" w:space="0" w:color="auto"/>
        <w:right w:val="none" w:sz="0" w:space="0" w:color="auto"/>
      </w:divBdr>
    </w:div>
    <w:div w:id="1091514239">
      <w:bodyDiv w:val="1"/>
      <w:marLeft w:val="0"/>
      <w:marRight w:val="0"/>
      <w:marTop w:val="0"/>
      <w:marBottom w:val="0"/>
      <w:divBdr>
        <w:top w:val="none" w:sz="0" w:space="0" w:color="auto"/>
        <w:left w:val="none" w:sz="0" w:space="0" w:color="auto"/>
        <w:bottom w:val="none" w:sz="0" w:space="0" w:color="auto"/>
        <w:right w:val="none" w:sz="0" w:space="0" w:color="auto"/>
      </w:divBdr>
    </w:div>
    <w:div w:id="1092969388">
      <w:bodyDiv w:val="1"/>
      <w:marLeft w:val="0"/>
      <w:marRight w:val="0"/>
      <w:marTop w:val="0"/>
      <w:marBottom w:val="0"/>
      <w:divBdr>
        <w:top w:val="none" w:sz="0" w:space="0" w:color="auto"/>
        <w:left w:val="none" w:sz="0" w:space="0" w:color="auto"/>
        <w:bottom w:val="none" w:sz="0" w:space="0" w:color="auto"/>
        <w:right w:val="none" w:sz="0" w:space="0" w:color="auto"/>
      </w:divBdr>
    </w:div>
    <w:div w:id="1094399795">
      <w:bodyDiv w:val="1"/>
      <w:marLeft w:val="0"/>
      <w:marRight w:val="0"/>
      <w:marTop w:val="0"/>
      <w:marBottom w:val="0"/>
      <w:divBdr>
        <w:top w:val="none" w:sz="0" w:space="0" w:color="auto"/>
        <w:left w:val="none" w:sz="0" w:space="0" w:color="auto"/>
        <w:bottom w:val="none" w:sz="0" w:space="0" w:color="auto"/>
        <w:right w:val="none" w:sz="0" w:space="0" w:color="auto"/>
      </w:divBdr>
    </w:div>
    <w:div w:id="1096287326">
      <w:bodyDiv w:val="1"/>
      <w:marLeft w:val="0"/>
      <w:marRight w:val="0"/>
      <w:marTop w:val="0"/>
      <w:marBottom w:val="0"/>
      <w:divBdr>
        <w:top w:val="none" w:sz="0" w:space="0" w:color="auto"/>
        <w:left w:val="none" w:sz="0" w:space="0" w:color="auto"/>
        <w:bottom w:val="none" w:sz="0" w:space="0" w:color="auto"/>
        <w:right w:val="none" w:sz="0" w:space="0" w:color="auto"/>
      </w:divBdr>
    </w:div>
    <w:div w:id="1098794046">
      <w:bodyDiv w:val="1"/>
      <w:marLeft w:val="0"/>
      <w:marRight w:val="0"/>
      <w:marTop w:val="0"/>
      <w:marBottom w:val="0"/>
      <w:divBdr>
        <w:top w:val="none" w:sz="0" w:space="0" w:color="auto"/>
        <w:left w:val="none" w:sz="0" w:space="0" w:color="auto"/>
        <w:bottom w:val="none" w:sz="0" w:space="0" w:color="auto"/>
        <w:right w:val="none" w:sz="0" w:space="0" w:color="auto"/>
      </w:divBdr>
    </w:div>
    <w:div w:id="1204563060">
      <w:bodyDiv w:val="1"/>
      <w:marLeft w:val="0"/>
      <w:marRight w:val="0"/>
      <w:marTop w:val="0"/>
      <w:marBottom w:val="0"/>
      <w:divBdr>
        <w:top w:val="none" w:sz="0" w:space="0" w:color="auto"/>
        <w:left w:val="none" w:sz="0" w:space="0" w:color="auto"/>
        <w:bottom w:val="none" w:sz="0" w:space="0" w:color="auto"/>
        <w:right w:val="none" w:sz="0" w:space="0" w:color="auto"/>
      </w:divBdr>
    </w:div>
    <w:div w:id="1218973681">
      <w:bodyDiv w:val="1"/>
      <w:marLeft w:val="0"/>
      <w:marRight w:val="0"/>
      <w:marTop w:val="0"/>
      <w:marBottom w:val="0"/>
      <w:divBdr>
        <w:top w:val="none" w:sz="0" w:space="0" w:color="auto"/>
        <w:left w:val="none" w:sz="0" w:space="0" w:color="auto"/>
        <w:bottom w:val="none" w:sz="0" w:space="0" w:color="auto"/>
        <w:right w:val="none" w:sz="0" w:space="0" w:color="auto"/>
      </w:divBdr>
    </w:div>
    <w:div w:id="1286545840">
      <w:bodyDiv w:val="1"/>
      <w:marLeft w:val="0"/>
      <w:marRight w:val="0"/>
      <w:marTop w:val="0"/>
      <w:marBottom w:val="0"/>
      <w:divBdr>
        <w:top w:val="none" w:sz="0" w:space="0" w:color="auto"/>
        <w:left w:val="none" w:sz="0" w:space="0" w:color="auto"/>
        <w:bottom w:val="none" w:sz="0" w:space="0" w:color="auto"/>
        <w:right w:val="none" w:sz="0" w:space="0" w:color="auto"/>
      </w:divBdr>
    </w:div>
    <w:div w:id="1369333292">
      <w:bodyDiv w:val="1"/>
      <w:marLeft w:val="0"/>
      <w:marRight w:val="0"/>
      <w:marTop w:val="0"/>
      <w:marBottom w:val="0"/>
      <w:divBdr>
        <w:top w:val="none" w:sz="0" w:space="0" w:color="auto"/>
        <w:left w:val="none" w:sz="0" w:space="0" w:color="auto"/>
        <w:bottom w:val="none" w:sz="0" w:space="0" w:color="auto"/>
        <w:right w:val="none" w:sz="0" w:space="0" w:color="auto"/>
      </w:divBdr>
    </w:div>
    <w:div w:id="1373115372">
      <w:bodyDiv w:val="1"/>
      <w:marLeft w:val="0"/>
      <w:marRight w:val="0"/>
      <w:marTop w:val="0"/>
      <w:marBottom w:val="0"/>
      <w:divBdr>
        <w:top w:val="none" w:sz="0" w:space="0" w:color="auto"/>
        <w:left w:val="none" w:sz="0" w:space="0" w:color="auto"/>
        <w:bottom w:val="none" w:sz="0" w:space="0" w:color="auto"/>
        <w:right w:val="none" w:sz="0" w:space="0" w:color="auto"/>
      </w:divBdr>
    </w:div>
    <w:div w:id="1411998485">
      <w:bodyDiv w:val="1"/>
      <w:marLeft w:val="0"/>
      <w:marRight w:val="0"/>
      <w:marTop w:val="0"/>
      <w:marBottom w:val="0"/>
      <w:divBdr>
        <w:top w:val="none" w:sz="0" w:space="0" w:color="auto"/>
        <w:left w:val="none" w:sz="0" w:space="0" w:color="auto"/>
        <w:bottom w:val="none" w:sz="0" w:space="0" w:color="auto"/>
        <w:right w:val="none" w:sz="0" w:space="0" w:color="auto"/>
      </w:divBdr>
    </w:div>
    <w:div w:id="1469325991">
      <w:bodyDiv w:val="1"/>
      <w:marLeft w:val="0"/>
      <w:marRight w:val="0"/>
      <w:marTop w:val="0"/>
      <w:marBottom w:val="0"/>
      <w:divBdr>
        <w:top w:val="none" w:sz="0" w:space="0" w:color="auto"/>
        <w:left w:val="none" w:sz="0" w:space="0" w:color="auto"/>
        <w:bottom w:val="none" w:sz="0" w:space="0" w:color="auto"/>
        <w:right w:val="none" w:sz="0" w:space="0" w:color="auto"/>
      </w:divBdr>
    </w:div>
    <w:div w:id="1515457601">
      <w:bodyDiv w:val="1"/>
      <w:marLeft w:val="0"/>
      <w:marRight w:val="0"/>
      <w:marTop w:val="0"/>
      <w:marBottom w:val="0"/>
      <w:divBdr>
        <w:top w:val="none" w:sz="0" w:space="0" w:color="auto"/>
        <w:left w:val="none" w:sz="0" w:space="0" w:color="auto"/>
        <w:bottom w:val="none" w:sz="0" w:space="0" w:color="auto"/>
        <w:right w:val="none" w:sz="0" w:space="0" w:color="auto"/>
      </w:divBdr>
    </w:div>
    <w:div w:id="1522008518">
      <w:bodyDiv w:val="1"/>
      <w:marLeft w:val="0"/>
      <w:marRight w:val="0"/>
      <w:marTop w:val="0"/>
      <w:marBottom w:val="0"/>
      <w:divBdr>
        <w:top w:val="none" w:sz="0" w:space="0" w:color="auto"/>
        <w:left w:val="none" w:sz="0" w:space="0" w:color="auto"/>
        <w:bottom w:val="none" w:sz="0" w:space="0" w:color="auto"/>
        <w:right w:val="none" w:sz="0" w:space="0" w:color="auto"/>
      </w:divBdr>
    </w:div>
    <w:div w:id="1529491262">
      <w:bodyDiv w:val="1"/>
      <w:marLeft w:val="0"/>
      <w:marRight w:val="0"/>
      <w:marTop w:val="0"/>
      <w:marBottom w:val="0"/>
      <w:divBdr>
        <w:top w:val="none" w:sz="0" w:space="0" w:color="auto"/>
        <w:left w:val="none" w:sz="0" w:space="0" w:color="auto"/>
        <w:bottom w:val="none" w:sz="0" w:space="0" w:color="auto"/>
        <w:right w:val="none" w:sz="0" w:space="0" w:color="auto"/>
      </w:divBdr>
    </w:div>
    <w:div w:id="1551185323">
      <w:bodyDiv w:val="1"/>
      <w:marLeft w:val="0"/>
      <w:marRight w:val="0"/>
      <w:marTop w:val="0"/>
      <w:marBottom w:val="0"/>
      <w:divBdr>
        <w:top w:val="none" w:sz="0" w:space="0" w:color="auto"/>
        <w:left w:val="none" w:sz="0" w:space="0" w:color="auto"/>
        <w:bottom w:val="none" w:sz="0" w:space="0" w:color="auto"/>
        <w:right w:val="none" w:sz="0" w:space="0" w:color="auto"/>
      </w:divBdr>
    </w:div>
    <w:div w:id="1569001720">
      <w:bodyDiv w:val="1"/>
      <w:marLeft w:val="0"/>
      <w:marRight w:val="0"/>
      <w:marTop w:val="0"/>
      <w:marBottom w:val="0"/>
      <w:divBdr>
        <w:top w:val="none" w:sz="0" w:space="0" w:color="auto"/>
        <w:left w:val="none" w:sz="0" w:space="0" w:color="auto"/>
        <w:bottom w:val="none" w:sz="0" w:space="0" w:color="auto"/>
        <w:right w:val="none" w:sz="0" w:space="0" w:color="auto"/>
      </w:divBdr>
    </w:div>
    <w:div w:id="1579289681">
      <w:bodyDiv w:val="1"/>
      <w:marLeft w:val="0"/>
      <w:marRight w:val="0"/>
      <w:marTop w:val="0"/>
      <w:marBottom w:val="0"/>
      <w:divBdr>
        <w:top w:val="none" w:sz="0" w:space="0" w:color="auto"/>
        <w:left w:val="none" w:sz="0" w:space="0" w:color="auto"/>
        <w:bottom w:val="none" w:sz="0" w:space="0" w:color="auto"/>
        <w:right w:val="none" w:sz="0" w:space="0" w:color="auto"/>
      </w:divBdr>
    </w:div>
    <w:div w:id="1584073829">
      <w:bodyDiv w:val="1"/>
      <w:marLeft w:val="0"/>
      <w:marRight w:val="0"/>
      <w:marTop w:val="0"/>
      <w:marBottom w:val="0"/>
      <w:divBdr>
        <w:top w:val="none" w:sz="0" w:space="0" w:color="auto"/>
        <w:left w:val="none" w:sz="0" w:space="0" w:color="auto"/>
        <w:bottom w:val="none" w:sz="0" w:space="0" w:color="auto"/>
        <w:right w:val="none" w:sz="0" w:space="0" w:color="auto"/>
      </w:divBdr>
    </w:div>
    <w:div w:id="1591500859">
      <w:bodyDiv w:val="1"/>
      <w:marLeft w:val="0"/>
      <w:marRight w:val="0"/>
      <w:marTop w:val="0"/>
      <w:marBottom w:val="0"/>
      <w:divBdr>
        <w:top w:val="none" w:sz="0" w:space="0" w:color="auto"/>
        <w:left w:val="none" w:sz="0" w:space="0" w:color="auto"/>
        <w:bottom w:val="none" w:sz="0" w:space="0" w:color="auto"/>
        <w:right w:val="none" w:sz="0" w:space="0" w:color="auto"/>
      </w:divBdr>
    </w:div>
    <w:div w:id="1621260895">
      <w:bodyDiv w:val="1"/>
      <w:marLeft w:val="0"/>
      <w:marRight w:val="0"/>
      <w:marTop w:val="0"/>
      <w:marBottom w:val="0"/>
      <w:divBdr>
        <w:top w:val="none" w:sz="0" w:space="0" w:color="auto"/>
        <w:left w:val="none" w:sz="0" w:space="0" w:color="auto"/>
        <w:bottom w:val="none" w:sz="0" w:space="0" w:color="auto"/>
        <w:right w:val="none" w:sz="0" w:space="0" w:color="auto"/>
      </w:divBdr>
    </w:div>
    <w:div w:id="1643848178">
      <w:bodyDiv w:val="1"/>
      <w:marLeft w:val="0"/>
      <w:marRight w:val="0"/>
      <w:marTop w:val="0"/>
      <w:marBottom w:val="0"/>
      <w:divBdr>
        <w:top w:val="none" w:sz="0" w:space="0" w:color="auto"/>
        <w:left w:val="none" w:sz="0" w:space="0" w:color="auto"/>
        <w:bottom w:val="none" w:sz="0" w:space="0" w:color="auto"/>
        <w:right w:val="none" w:sz="0" w:space="0" w:color="auto"/>
      </w:divBdr>
    </w:div>
    <w:div w:id="1754207336">
      <w:bodyDiv w:val="1"/>
      <w:marLeft w:val="0"/>
      <w:marRight w:val="0"/>
      <w:marTop w:val="0"/>
      <w:marBottom w:val="0"/>
      <w:divBdr>
        <w:top w:val="none" w:sz="0" w:space="0" w:color="auto"/>
        <w:left w:val="none" w:sz="0" w:space="0" w:color="auto"/>
        <w:bottom w:val="none" w:sz="0" w:space="0" w:color="auto"/>
        <w:right w:val="none" w:sz="0" w:space="0" w:color="auto"/>
      </w:divBdr>
    </w:div>
    <w:div w:id="1795633934">
      <w:bodyDiv w:val="1"/>
      <w:marLeft w:val="0"/>
      <w:marRight w:val="0"/>
      <w:marTop w:val="0"/>
      <w:marBottom w:val="0"/>
      <w:divBdr>
        <w:top w:val="none" w:sz="0" w:space="0" w:color="auto"/>
        <w:left w:val="none" w:sz="0" w:space="0" w:color="auto"/>
        <w:bottom w:val="none" w:sz="0" w:space="0" w:color="auto"/>
        <w:right w:val="none" w:sz="0" w:space="0" w:color="auto"/>
      </w:divBdr>
    </w:div>
    <w:div w:id="1800487163">
      <w:bodyDiv w:val="1"/>
      <w:marLeft w:val="0"/>
      <w:marRight w:val="0"/>
      <w:marTop w:val="0"/>
      <w:marBottom w:val="0"/>
      <w:divBdr>
        <w:top w:val="none" w:sz="0" w:space="0" w:color="auto"/>
        <w:left w:val="none" w:sz="0" w:space="0" w:color="auto"/>
        <w:bottom w:val="none" w:sz="0" w:space="0" w:color="auto"/>
        <w:right w:val="none" w:sz="0" w:space="0" w:color="auto"/>
      </w:divBdr>
      <w:divsChild>
        <w:div w:id="1466462177">
          <w:marLeft w:val="0"/>
          <w:marRight w:val="0"/>
          <w:marTop w:val="0"/>
          <w:marBottom w:val="0"/>
          <w:divBdr>
            <w:top w:val="none" w:sz="0" w:space="0" w:color="auto"/>
            <w:left w:val="none" w:sz="0" w:space="0" w:color="auto"/>
            <w:bottom w:val="none" w:sz="0" w:space="0" w:color="auto"/>
            <w:right w:val="none" w:sz="0" w:space="0" w:color="auto"/>
          </w:divBdr>
          <w:divsChild>
            <w:div w:id="2053000370">
              <w:marLeft w:val="0"/>
              <w:marRight w:val="0"/>
              <w:marTop w:val="0"/>
              <w:marBottom w:val="0"/>
              <w:divBdr>
                <w:top w:val="none" w:sz="0" w:space="0" w:color="auto"/>
                <w:left w:val="none" w:sz="0" w:space="0" w:color="auto"/>
                <w:bottom w:val="none" w:sz="0" w:space="0" w:color="auto"/>
                <w:right w:val="none" w:sz="0" w:space="0" w:color="auto"/>
              </w:divBdr>
              <w:divsChild>
                <w:div w:id="1570850210">
                  <w:marLeft w:val="0"/>
                  <w:marRight w:val="0"/>
                  <w:marTop w:val="0"/>
                  <w:marBottom w:val="0"/>
                  <w:divBdr>
                    <w:top w:val="none" w:sz="0" w:space="0" w:color="auto"/>
                    <w:left w:val="none" w:sz="0" w:space="0" w:color="auto"/>
                    <w:bottom w:val="none" w:sz="0" w:space="0" w:color="auto"/>
                    <w:right w:val="none" w:sz="0" w:space="0" w:color="auto"/>
                  </w:divBdr>
                  <w:divsChild>
                    <w:div w:id="1548881646">
                      <w:marLeft w:val="0"/>
                      <w:marRight w:val="0"/>
                      <w:marTop w:val="0"/>
                      <w:marBottom w:val="0"/>
                      <w:divBdr>
                        <w:top w:val="none" w:sz="0" w:space="0" w:color="auto"/>
                        <w:left w:val="none" w:sz="0" w:space="0" w:color="auto"/>
                        <w:bottom w:val="none" w:sz="0" w:space="0" w:color="auto"/>
                        <w:right w:val="none" w:sz="0" w:space="0" w:color="auto"/>
                      </w:divBdr>
                      <w:divsChild>
                        <w:div w:id="1709840161">
                          <w:marLeft w:val="0"/>
                          <w:marRight w:val="0"/>
                          <w:marTop w:val="0"/>
                          <w:marBottom w:val="0"/>
                          <w:divBdr>
                            <w:top w:val="none" w:sz="0" w:space="0" w:color="auto"/>
                            <w:left w:val="none" w:sz="0" w:space="0" w:color="auto"/>
                            <w:bottom w:val="none" w:sz="0" w:space="0" w:color="auto"/>
                            <w:right w:val="none" w:sz="0" w:space="0" w:color="auto"/>
                          </w:divBdr>
                          <w:divsChild>
                            <w:div w:id="2127113835">
                              <w:marLeft w:val="0"/>
                              <w:marRight w:val="0"/>
                              <w:marTop w:val="0"/>
                              <w:marBottom w:val="0"/>
                              <w:divBdr>
                                <w:top w:val="none" w:sz="0" w:space="0" w:color="auto"/>
                                <w:left w:val="none" w:sz="0" w:space="0" w:color="auto"/>
                                <w:bottom w:val="none" w:sz="0" w:space="0" w:color="auto"/>
                                <w:right w:val="none" w:sz="0" w:space="0" w:color="auto"/>
                              </w:divBdr>
                              <w:divsChild>
                                <w:div w:id="2032611188">
                                  <w:marLeft w:val="0"/>
                                  <w:marRight w:val="0"/>
                                  <w:marTop w:val="0"/>
                                  <w:marBottom w:val="0"/>
                                  <w:divBdr>
                                    <w:top w:val="none" w:sz="0" w:space="0" w:color="auto"/>
                                    <w:left w:val="none" w:sz="0" w:space="0" w:color="auto"/>
                                    <w:bottom w:val="none" w:sz="0" w:space="0" w:color="auto"/>
                                    <w:right w:val="none" w:sz="0" w:space="0" w:color="auto"/>
                                  </w:divBdr>
                                  <w:divsChild>
                                    <w:div w:id="720054932">
                                      <w:marLeft w:val="0"/>
                                      <w:marRight w:val="0"/>
                                      <w:marTop w:val="0"/>
                                      <w:marBottom w:val="0"/>
                                      <w:divBdr>
                                        <w:top w:val="none" w:sz="0" w:space="0" w:color="auto"/>
                                        <w:left w:val="none" w:sz="0" w:space="0" w:color="auto"/>
                                        <w:bottom w:val="none" w:sz="0" w:space="0" w:color="auto"/>
                                        <w:right w:val="none" w:sz="0" w:space="0" w:color="auto"/>
                                      </w:divBdr>
                                      <w:divsChild>
                                        <w:div w:id="1444610373">
                                          <w:marLeft w:val="0"/>
                                          <w:marRight w:val="0"/>
                                          <w:marTop w:val="0"/>
                                          <w:marBottom w:val="0"/>
                                          <w:divBdr>
                                            <w:top w:val="none" w:sz="0" w:space="0" w:color="auto"/>
                                            <w:left w:val="none" w:sz="0" w:space="0" w:color="auto"/>
                                            <w:bottom w:val="none" w:sz="0" w:space="0" w:color="auto"/>
                                            <w:right w:val="none" w:sz="0" w:space="0" w:color="auto"/>
                                          </w:divBdr>
                                          <w:divsChild>
                                            <w:div w:id="999426634">
                                              <w:marLeft w:val="0"/>
                                              <w:marRight w:val="0"/>
                                              <w:marTop w:val="0"/>
                                              <w:marBottom w:val="0"/>
                                              <w:divBdr>
                                                <w:top w:val="none" w:sz="0" w:space="0" w:color="auto"/>
                                                <w:left w:val="none" w:sz="0" w:space="0" w:color="auto"/>
                                                <w:bottom w:val="none" w:sz="0" w:space="0" w:color="auto"/>
                                                <w:right w:val="none" w:sz="0" w:space="0" w:color="auto"/>
                                              </w:divBdr>
                                              <w:divsChild>
                                                <w:div w:id="1299800045">
                                                  <w:marLeft w:val="0"/>
                                                  <w:marRight w:val="0"/>
                                                  <w:marTop w:val="0"/>
                                                  <w:marBottom w:val="0"/>
                                                  <w:divBdr>
                                                    <w:top w:val="none" w:sz="0" w:space="0" w:color="auto"/>
                                                    <w:left w:val="none" w:sz="0" w:space="0" w:color="auto"/>
                                                    <w:bottom w:val="none" w:sz="0" w:space="0" w:color="auto"/>
                                                    <w:right w:val="none" w:sz="0" w:space="0" w:color="auto"/>
                                                  </w:divBdr>
                                                  <w:divsChild>
                                                    <w:div w:id="1145972147">
                                                      <w:marLeft w:val="0"/>
                                                      <w:marRight w:val="0"/>
                                                      <w:marTop w:val="0"/>
                                                      <w:marBottom w:val="0"/>
                                                      <w:divBdr>
                                                        <w:top w:val="none" w:sz="0" w:space="0" w:color="auto"/>
                                                        <w:left w:val="none" w:sz="0" w:space="0" w:color="auto"/>
                                                        <w:bottom w:val="none" w:sz="0" w:space="0" w:color="auto"/>
                                                        <w:right w:val="none" w:sz="0" w:space="0" w:color="auto"/>
                                                      </w:divBdr>
                                                      <w:divsChild>
                                                        <w:div w:id="733553925">
                                                          <w:marLeft w:val="0"/>
                                                          <w:marRight w:val="0"/>
                                                          <w:marTop w:val="0"/>
                                                          <w:marBottom w:val="0"/>
                                                          <w:divBdr>
                                                            <w:top w:val="none" w:sz="0" w:space="0" w:color="auto"/>
                                                            <w:left w:val="none" w:sz="0" w:space="0" w:color="auto"/>
                                                            <w:bottom w:val="none" w:sz="0" w:space="0" w:color="auto"/>
                                                            <w:right w:val="none" w:sz="0" w:space="0" w:color="auto"/>
                                                          </w:divBdr>
                                                          <w:divsChild>
                                                            <w:div w:id="12600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5876354">
          <w:marLeft w:val="0"/>
          <w:marRight w:val="0"/>
          <w:marTop w:val="0"/>
          <w:marBottom w:val="0"/>
          <w:divBdr>
            <w:top w:val="none" w:sz="0" w:space="0" w:color="auto"/>
            <w:left w:val="none" w:sz="0" w:space="0" w:color="auto"/>
            <w:bottom w:val="none" w:sz="0" w:space="0" w:color="auto"/>
            <w:right w:val="none" w:sz="0" w:space="0" w:color="auto"/>
          </w:divBdr>
          <w:divsChild>
            <w:div w:id="1196889189">
              <w:marLeft w:val="0"/>
              <w:marRight w:val="0"/>
              <w:marTop w:val="0"/>
              <w:marBottom w:val="0"/>
              <w:divBdr>
                <w:top w:val="none" w:sz="0" w:space="0" w:color="auto"/>
                <w:left w:val="none" w:sz="0" w:space="0" w:color="auto"/>
                <w:bottom w:val="none" w:sz="0" w:space="0" w:color="auto"/>
                <w:right w:val="none" w:sz="0" w:space="0" w:color="auto"/>
              </w:divBdr>
              <w:divsChild>
                <w:div w:id="6998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041376">
      <w:bodyDiv w:val="1"/>
      <w:marLeft w:val="0"/>
      <w:marRight w:val="0"/>
      <w:marTop w:val="0"/>
      <w:marBottom w:val="0"/>
      <w:divBdr>
        <w:top w:val="none" w:sz="0" w:space="0" w:color="auto"/>
        <w:left w:val="none" w:sz="0" w:space="0" w:color="auto"/>
        <w:bottom w:val="none" w:sz="0" w:space="0" w:color="auto"/>
        <w:right w:val="none" w:sz="0" w:space="0" w:color="auto"/>
      </w:divBdr>
    </w:div>
    <w:div w:id="1881014553">
      <w:bodyDiv w:val="1"/>
      <w:marLeft w:val="0"/>
      <w:marRight w:val="0"/>
      <w:marTop w:val="0"/>
      <w:marBottom w:val="0"/>
      <w:divBdr>
        <w:top w:val="none" w:sz="0" w:space="0" w:color="auto"/>
        <w:left w:val="none" w:sz="0" w:space="0" w:color="auto"/>
        <w:bottom w:val="none" w:sz="0" w:space="0" w:color="auto"/>
        <w:right w:val="none" w:sz="0" w:space="0" w:color="auto"/>
      </w:divBdr>
    </w:div>
    <w:div w:id="1900360140">
      <w:bodyDiv w:val="1"/>
      <w:marLeft w:val="0"/>
      <w:marRight w:val="0"/>
      <w:marTop w:val="0"/>
      <w:marBottom w:val="0"/>
      <w:divBdr>
        <w:top w:val="none" w:sz="0" w:space="0" w:color="auto"/>
        <w:left w:val="none" w:sz="0" w:space="0" w:color="auto"/>
        <w:bottom w:val="none" w:sz="0" w:space="0" w:color="auto"/>
        <w:right w:val="none" w:sz="0" w:space="0" w:color="auto"/>
      </w:divBdr>
    </w:div>
    <w:div w:id="1933706704">
      <w:bodyDiv w:val="1"/>
      <w:marLeft w:val="0"/>
      <w:marRight w:val="0"/>
      <w:marTop w:val="0"/>
      <w:marBottom w:val="0"/>
      <w:divBdr>
        <w:top w:val="none" w:sz="0" w:space="0" w:color="auto"/>
        <w:left w:val="none" w:sz="0" w:space="0" w:color="auto"/>
        <w:bottom w:val="none" w:sz="0" w:space="0" w:color="auto"/>
        <w:right w:val="none" w:sz="0" w:space="0" w:color="auto"/>
      </w:divBdr>
    </w:div>
    <w:div w:id="1949924183">
      <w:bodyDiv w:val="1"/>
      <w:marLeft w:val="0"/>
      <w:marRight w:val="0"/>
      <w:marTop w:val="0"/>
      <w:marBottom w:val="0"/>
      <w:divBdr>
        <w:top w:val="none" w:sz="0" w:space="0" w:color="auto"/>
        <w:left w:val="none" w:sz="0" w:space="0" w:color="auto"/>
        <w:bottom w:val="none" w:sz="0" w:space="0" w:color="auto"/>
        <w:right w:val="none" w:sz="0" w:space="0" w:color="auto"/>
      </w:divBdr>
    </w:div>
    <w:div w:id="1956063025">
      <w:bodyDiv w:val="1"/>
      <w:marLeft w:val="0"/>
      <w:marRight w:val="0"/>
      <w:marTop w:val="0"/>
      <w:marBottom w:val="0"/>
      <w:divBdr>
        <w:top w:val="none" w:sz="0" w:space="0" w:color="auto"/>
        <w:left w:val="none" w:sz="0" w:space="0" w:color="auto"/>
        <w:bottom w:val="none" w:sz="0" w:space="0" w:color="auto"/>
        <w:right w:val="none" w:sz="0" w:space="0" w:color="auto"/>
      </w:divBdr>
    </w:div>
    <w:div w:id="2043895159">
      <w:bodyDiv w:val="1"/>
      <w:marLeft w:val="0"/>
      <w:marRight w:val="0"/>
      <w:marTop w:val="0"/>
      <w:marBottom w:val="0"/>
      <w:divBdr>
        <w:top w:val="none" w:sz="0" w:space="0" w:color="auto"/>
        <w:left w:val="none" w:sz="0" w:space="0" w:color="auto"/>
        <w:bottom w:val="none" w:sz="0" w:space="0" w:color="auto"/>
        <w:right w:val="none" w:sz="0" w:space="0" w:color="auto"/>
      </w:divBdr>
    </w:div>
    <w:div w:id="2070492646">
      <w:bodyDiv w:val="1"/>
      <w:marLeft w:val="0"/>
      <w:marRight w:val="0"/>
      <w:marTop w:val="0"/>
      <w:marBottom w:val="0"/>
      <w:divBdr>
        <w:top w:val="none" w:sz="0" w:space="0" w:color="auto"/>
        <w:left w:val="none" w:sz="0" w:space="0" w:color="auto"/>
        <w:bottom w:val="none" w:sz="0" w:space="0" w:color="auto"/>
        <w:right w:val="none" w:sz="0" w:space="0" w:color="auto"/>
      </w:divBdr>
    </w:div>
    <w:div w:id="2084331677">
      <w:bodyDiv w:val="1"/>
      <w:marLeft w:val="0"/>
      <w:marRight w:val="0"/>
      <w:marTop w:val="0"/>
      <w:marBottom w:val="0"/>
      <w:divBdr>
        <w:top w:val="none" w:sz="0" w:space="0" w:color="auto"/>
        <w:left w:val="none" w:sz="0" w:space="0" w:color="auto"/>
        <w:bottom w:val="none" w:sz="0" w:space="0" w:color="auto"/>
        <w:right w:val="none" w:sz="0" w:space="0" w:color="auto"/>
      </w:divBdr>
    </w:div>
    <w:div w:id="208725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AD1CA4-84BC-4B56-B0A5-D4C470D8679B}">
  <we:reference id="wa104382081" version="1.35.0.0" store="en-US" storeType="OMEX"/>
  <we:alternateReferences>
    <we:reference id="WA104382081" version="1.35.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D3363DC0-C3D1-4CCC-8E4F-7E24CB02A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7378</Words>
  <Characters>42059</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Raj</dc:creator>
  <cp:keywords/>
  <dc:description/>
  <cp:lastModifiedBy>Mitali Raj</cp:lastModifiedBy>
  <cp:revision>2</cp:revision>
  <dcterms:created xsi:type="dcterms:W3CDTF">2024-07-21T09:53:00Z</dcterms:created>
  <dcterms:modified xsi:type="dcterms:W3CDTF">2024-07-21T09:53:00Z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e48edf50-0a95-3ee4-ad7f-0fdedaf55e73</vt:lpwstr>
  </property>
  <property fmtid="{D5CDD505-2E9C-101B-9397-08002B2CF9AE}" pid="4" name="Mendeley Citation Style_1">
    <vt:lpwstr>http://www.zotero.org/styles/tetrahedron</vt:lpwstr>
  </property>
  <property fmtid="{D5CDD505-2E9C-101B-9397-08002B2CF9AE}" pid="5" name="Mendeley Recent Style Id 0_1">
    <vt:lpwstr>http://www.zotero.org/styles/acs-catalysis</vt:lpwstr>
  </property>
  <property fmtid="{D5CDD505-2E9C-101B-9397-08002B2CF9AE}" pid="6" name="Mendeley Recent Style Name 0_1">
    <vt:lpwstr>ACS Catalysis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http://www.zotero.org/styles/carbohydrate-polymers</vt:lpwstr>
  </property>
  <property fmtid="{D5CDD505-2E9C-101B-9397-08002B2CF9AE}" pid="10" name="Mendeley Recent Style Name 2_1">
    <vt:lpwstr>Carbohydrate Polymers</vt:lpwstr>
  </property>
  <property fmtid="{D5CDD505-2E9C-101B-9397-08002B2CF9AE}" pid="11" name="Mendeley Recent Style Id 3_1">
    <vt:lpwstr>http://www.zotero.org/styles/european-journal-of-clinical-pharmacology</vt:lpwstr>
  </property>
  <property fmtid="{D5CDD505-2E9C-101B-9397-08002B2CF9AE}" pid="12" name="Mendeley Recent Style Name 3_1">
    <vt:lpwstr>European Journal of Clinical Pharmacology</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http://www.zotero.org/styles/national-library-of-medicine</vt:lpwstr>
  </property>
  <property fmtid="{D5CDD505-2E9C-101B-9397-08002B2CF9AE}" pid="16" name="Mendeley Recent Style Name 5_1">
    <vt:lpwstr>National Library of Medicine</vt:lpwstr>
  </property>
  <property fmtid="{D5CDD505-2E9C-101B-9397-08002B2CF9AE}" pid="17" name="Mendeley Recent Style Id 6_1">
    <vt:lpwstr>http://www.zotero.org/styles/organic-and-biomolecular-chemistry</vt:lpwstr>
  </property>
  <property fmtid="{D5CDD505-2E9C-101B-9397-08002B2CF9AE}" pid="18" name="Mendeley Recent Style Name 6_1">
    <vt:lpwstr>Organic &amp; Biomolecular Chemistry</vt:lpwstr>
  </property>
  <property fmtid="{D5CDD505-2E9C-101B-9397-08002B2CF9AE}" pid="19" name="Mendeley Recent Style Id 7_1">
    <vt:lpwstr>http://www.zotero.org/styles/synthesis</vt:lpwstr>
  </property>
  <property fmtid="{D5CDD505-2E9C-101B-9397-08002B2CF9AE}" pid="20" name="Mendeley Recent Style Name 7_1">
    <vt:lpwstr>Synthesis</vt:lpwstr>
  </property>
  <property fmtid="{D5CDD505-2E9C-101B-9397-08002B2CF9AE}" pid="21" name="Mendeley Recent Style Id 8_1">
    <vt:lpwstr>http://www.zotero.org/styles/tetrahedron</vt:lpwstr>
  </property>
  <property fmtid="{D5CDD505-2E9C-101B-9397-08002B2CF9AE}" pid="22" name="Mendeley Recent Style Name 8_1">
    <vt:lpwstr>Tetrahedron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